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6DC55" w14:textId="77777777" w:rsidR="00696AF9" w:rsidRPr="00BD05BC" w:rsidRDefault="00696AF9" w:rsidP="00BD05BC">
      <w:pPr>
        <w:pStyle w:val="Heading1"/>
      </w:pPr>
      <w:r w:rsidRPr="00BD05BC">
        <w:t>Disease Knowledge Transfer across Alzheimer's Variants</w:t>
      </w:r>
    </w:p>
    <w:p w14:paraId="152F6772"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R. V. Marinescu, M. </w:t>
      </w:r>
      <w:proofErr w:type="spellStart"/>
      <w:r w:rsidRPr="00BD05BC">
        <w:rPr>
          <w:rFonts w:ascii="Times New Roman" w:hAnsi="Times New Roman" w:cs="Times New Roman"/>
          <w:sz w:val="20"/>
          <w:szCs w:val="20"/>
        </w:rPr>
        <w:t>Lorenzi</w:t>
      </w:r>
      <w:proofErr w:type="spellEnd"/>
      <w:r w:rsidRPr="00BD05BC">
        <w:rPr>
          <w:rFonts w:ascii="Times New Roman" w:hAnsi="Times New Roman" w:cs="Times New Roman"/>
          <w:sz w:val="20"/>
          <w:szCs w:val="20"/>
        </w:rPr>
        <w:t xml:space="preserve">, P. </w:t>
      </w:r>
      <w:proofErr w:type="spellStart"/>
      <w:r w:rsidRPr="00BD05BC">
        <w:rPr>
          <w:rFonts w:ascii="Times New Roman" w:hAnsi="Times New Roman" w:cs="Times New Roman"/>
          <w:sz w:val="20"/>
          <w:szCs w:val="20"/>
        </w:rPr>
        <w:t>Planell</w:t>
      </w:r>
      <w:proofErr w:type="spellEnd"/>
      <w:r w:rsidRPr="00BD05BC">
        <w:rPr>
          <w:rFonts w:ascii="Times New Roman" w:hAnsi="Times New Roman" w:cs="Times New Roman"/>
          <w:sz w:val="20"/>
          <w:szCs w:val="20"/>
        </w:rPr>
        <w:t xml:space="preserve">-Morell, A. </w:t>
      </w:r>
      <w:r w:rsidR="007E4B75">
        <w:rPr>
          <w:rFonts w:ascii="Times New Roman" w:hAnsi="Times New Roman" w:cs="Times New Roman"/>
          <w:sz w:val="20"/>
          <w:szCs w:val="20"/>
        </w:rPr>
        <w:t xml:space="preserve">L. </w:t>
      </w:r>
      <w:r w:rsidRPr="00BD05BC">
        <w:rPr>
          <w:rFonts w:ascii="Times New Roman" w:hAnsi="Times New Roman" w:cs="Times New Roman"/>
          <w:sz w:val="20"/>
          <w:szCs w:val="20"/>
        </w:rPr>
        <w:t xml:space="preserve">Young, N. P. Oxtoby, A. </w:t>
      </w:r>
      <w:proofErr w:type="spellStart"/>
      <w:r w:rsidRPr="00BD05BC">
        <w:rPr>
          <w:rFonts w:ascii="Times New Roman" w:hAnsi="Times New Roman" w:cs="Times New Roman"/>
          <w:sz w:val="20"/>
          <w:szCs w:val="20"/>
        </w:rPr>
        <w:t>Eshaghi</w:t>
      </w:r>
      <w:proofErr w:type="spellEnd"/>
      <w:r w:rsidRPr="00BD05BC">
        <w:rPr>
          <w:rFonts w:ascii="Times New Roman" w:hAnsi="Times New Roman" w:cs="Times New Roman"/>
          <w:sz w:val="20"/>
          <w:szCs w:val="20"/>
        </w:rPr>
        <w:t>, K. X. X. Yong, S. C. Crutch, D.</w:t>
      </w:r>
      <w:r w:rsidR="007E4B75">
        <w:rPr>
          <w:rFonts w:ascii="Times New Roman" w:hAnsi="Times New Roman" w:cs="Times New Roman"/>
          <w:sz w:val="20"/>
          <w:szCs w:val="20"/>
        </w:rPr>
        <w:t xml:space="preserve"> </w:t>
      </w:r>
      <w:r w:rsidRPr="00BD05BC">
        <w:rPr>
          <w:rFonts w:ascii="Times New Roman" w:hAnsi="Times New Roman" w:cs="Times New Roman"/>
          <w:sz w:val="20"/>
          <w:szCs w:val="20"/>
        </w:rPr>
        <w:t>C. Alexander</w:t>
      </w:r>
    </w:p>
    <w:p w14:paraId="56A04D97" w14:textId="24180830" w:rsidR="00696AF9" w:rsidRDefault="00696AF9" w:rsidP="00BD05BC">
      <w:pPr>
        <w:pStyle w:val="Heading1"/>
      </w:pPr>
      <w:r w:rsidRPr="00BD05BC">
        <w:t>Abstract</w:t>
      </w:r>
    </w:p>
    <w:p w14:paraId="5ECD7724" w14:textId="29787BFD" w:rsidR="00696AF9" w:rsidRPr="00BD05BC" w:rsidRDefault="00EE5C84" w:rsidP="00696AF9">
      <w:pPr>
        <w:rPr>
          <w:rFonts w:ascii="Times New Roman" w:hAnsi="Times New Roman" w:cs="Times New Roman"/>
          <w:sz w:val="20"/>
          <w:szCs w:val="20"/>
        </w:rPr>
      </w:pPr>
      <w:r>
        <w:rPr>
          <w:rFonts w:ascii="Times New Roman" w:hAnsi="Times New Roman" w:cs="Times New Roman"/>
          <w:sz w:val="20"/>
          <w:szCs w:val="20"/>
        </w:rPr>
        <w:t>W</w:t>
      </w:r>
      <w:r w:rsidR="00696AF9" w:rsidRPr="00BD05BC">
        <w:rPr>
          <w:rFonts w:ascii="Times New Roman" w:hAnsi="Times New Roman" w:cs="Times New Roman"/>
          <w:sz w:val="20"/>
          <w:szCs w:val="20"/>
        </w:rPr>
        <w:t>e introduce Disease Knowledge Transfer (DKT), a technique for transferring bioma</w:t>
      </w:r>
      <w:r w:rsidR="007469AA">
        <w:rPr>
          <w:rFonts w:ascii="Times New Roman" w:hAnsi="Times New Roman" w:cs="Times New Roman"/>
          <w:sz w:val="20"/>
          <w:szCs w:val="20"/>
        </w:rPr>
        <w:t>rker information</w:t>
      </w:r>
      <w:r w:rsidR="00696AF9" w:rsidRPr="00BD05BC">
        <w:rPr>
          <w:rFonts w:ascii="Times New Roman" w:hAnsi="Times New Roman" w:cs="Times New Roman"/>
          <w:sz w:val="20"/>
          <w:szCs w:val="20"/>
        </w:rPr>
        <w:t xml:space="preserve"> between Alzheimer's disease (AD) variants. </w:t>
      </w:r>
      <w:r w:rsidR="00FF5BD9">
        <w:rPr>
          <w:rFonts w:ascii="Times New Roman" w:hAnsi="Times New Roman" w:cs="Times New Roman"/>
          <w:sz w:val="20"/>
          <w:szCs w:val="20"/>
        </w:rPr>
        <w:t xml:space="preserve">DKT </w:t>
      </w:r>
      <w:r w:rsidR="00137FF0">
        <w:rPr>
          <w:rFonts w:ascii="Times New Roman" w:hAnsi="Times New Roman" w:cs="Times New Roman"/>
          <w:sz w:val="20"/>
          <w:szCs w:val="20"/>
        </w:rPr>
        <w:t>can</w:t>
      </w:r>
      <w:r w:rsidR="00FF5BD9">
        <w:rPr>
          <w:rFonts w:ascii="Times New Roman" w:hAnsi="Times New Roman" w:cs="Times New Roman"/>
          <w:sz w:val="20"/>
          <w:szCs w:val="20"/>
        </w:rPr>
        <w:t xml:space="preserve"> infer </w:t>
      </w:r>
      <w:r w:rsidR="00BB5EF3">
        <w:rPr>
          <w:rFonts w:ascii="Times New Roman" w:hAnsi="Times New Roman" w:cs="Times New Roman"/>
          <w:sz w:val="20"/>
          <w:szCs w:val="20"/>
        </w:rPr>
        <w:t>robust</w:t>
      </w:r>
      <w:r w:rsidR="00FF5BD9">
        <w:rPr>
          <w:rFonts w:ascii="Times New Roman" w:hAnsi="Times New Roman" w:cs="Times New Roman"/>
          <w:sz w:val="20"/>
          <w:szCs w:val="20"/>
        </w:rPr>
        <w:t xml:space="preserve"> multimodal biomarker trajectories in rare dementias where </w:t>
      </w:r>
      <w:r w:rsidR="00957F83">
        <w:rPr>
          <w:rFonts w:ascii="Times New Roman" w:hAnsi="Times New Roman" w:cs="Times New Roman"/>
          <w:sz w:val="20"/>
          <w:szCs w:val="20"/>
        </w:rPr>
        <w:t>only limited,</w:t>
      </w:r>
      <w:r w:rsidR="003B25C5">
        <w:rPr>
          <w:rFonts w:ascii="Times New Roman" w:hAnsi="Times New Roman" w:cs="Times New Roman"/>
          <w:sz w:val="20"/>
          <w:szCs w:val="20"/>
        </w:rPr>
        <w:t xml:space="preserve"> unimodal</w:t>
      </w:r>
      <w:r w:rsidR="00FF5BD9">
        <w:rPr>
          <w:rFonts w:ascii="Times New Roman" w:hAnsi="Times New Roman" w:cs="Times New Roman"/>
          <w:sz w:val="20"/>
          <w:szCs w:val="20"/>
        </w:rPr>
        <w:t xml:space="preserve"> data is </w:t>
      </w:r>
      <w:r w:rsidR="003B25C5">
        <w:rPr>
          <w:rFonts w:ascii="Times New Roman" w:hAnsi="Times New Roman" w:cs="Times New Roman"/>
          <w:sz w:val="20"/>
          <w:szCs w:val="20"/>
        </w:rPr>
        <w:t>a</w:t>
      </w:r>
      <w:r w:rsidR="00FF5BD9">
        <w:rPr>
          <w:rFonts w:ascii="Times New Roman" w:hAnsi="Times New Roman" w:cs="Times New Roman"/>
          <w:sz w:val="20"/>
          <w:szCs w:val="20"/>
        </w:rPr>
        <w:t>vailable</w:t>
      </w:r>
      <w:r w:rsidR="000E7980">
        <w:rPr>
          <w:rFonts w:ascii="Times New Roman" w:hAnsi="Times New Roman" w:cs="Times New Roman"/>
          <w:sz w:val="20"/>
          <w:szCs w:val="20"/>
        </w:rPr>
        <w:t>, by transferring information from larger dataset</w:t>
      </w:r>
      <w:r w:rsidR="00DF6899">
        <w:rPr>
          <w:rFonts w:ascii="Times New Roman" w:hAnsi="Times New Roman" w:cs="Times New Roman"/>
          <w:sz w:val="20"/>
          <w:szCs w:val="20"/>
        </w:rPr>
        <w:t>s of multi</w:t>
      </w:r>
      <w:r w:rsidR="000E7980">
        <w:rPr>
          <w:rFonts w:ascii="Times New Roman" w:hAnsi="Times New Roman" w:cs="Times New Roman"/>
          <w:sz w:val="20"/>
          <w:szCs w:val="20"/>
        </w:rPr>
        <w:t>modal data from typical Alzheimer’s disease</w:t>
      </w:r>
      <w:r w:rsidR="00FF5BD9">
        <w:rPr>
          <w:rFonts w:ascii="Times New Roman" w:hAnsi="Times New Roman" w:cs="Times New Roman"/>
          <w:sz w:val="20"/>
          <w:szCs w:val="20"/>
        </w:rPr>
        <w:t>.</w:t>
      </w:r>
      <w:r w:rsidR="00B75872">
        <w:rPr>
          <w:rFonts w:ascii="Times New Roman" w:hAnsi="Times New Roman" w:cs="Times New Roman"/>
          <w:sz w:val="20"/>
          <w:szCs w:val="20"/>
        </w:rPr>
        <w:t xml:space="preserve"> </w:t>
      </w:r>
      <w:r w:rsidR="00FF5BD9">
        <w:rPr>
          <w:rFonts w:ascii="Times New Roman" w:hAnsi="Times New Roman" w:cs="Times New Roman"/>
          <w:sz w:val="20"/>
          <w:szCs w:val="20"/>
        </w:rPr>
        <w:t xml:space="preserve"> </w:t>
      </w:r>
      <w:r w:rsidR="000E7980">
        <w:rPr>
          <w:rFonts w:ascii="Times New Roman" w:hAnsi="Times New Roman" w:cs="Times New Roman"/>
          <w:sz w:val="20"/>
          <w:szCs w:val="20"/>
        </w:rPr>
        <w:t xml:space="preserve">We </w:t>
      </w:r>
      <w:r w:rsidR="00696AF9" w:rsidRPr="00BD05BC">
        <w:rPr>
          <w:rFonts w:ascii="Times New Roman" w:hAnsi="Times New Roman" w:cs="Times New Roman"/>
          <w:sz w:val="20"/>
          <w:szCs w:val="20"/>
        </w:rPr>
        <w:t>assume that different types of dementia affect overlapping brain regions, and thus present shared biomarker characteristics that can be transferred across diseases. We implement</w:t>
      </w:r>
      <w:r w:rsidR="00137FF0">
        <w:rPr>
          <w:rFonts w:ascii="Times New Roman" w:hAnsi="Times New Roman" w:cs="Times New Roman"/>
          <w:sz w:val="20"/>
          <w:szCs w:val="20"/>
        </w:rPr>
        <w:t>ed</w:t>
      </w:r>
      <w:r w:rsidR="00696AF9" w:rsidRPr="00BD05BC">
        <w:rPr>
          <w:rFonts w:ascii="Times New Roman" w:hAnsi="Times New Roman" w:cs="Times New Roman"/>
          <w:sz w:val="20"/>
          <w:szCs w:val="20"/>
        </w:rPr>
        <w:t xml:space="preserve"> </w:t>
      </w:r>
      <w:r w:rsidR="00571CDA">
        <w:rPr>
          <w:rFonts w:ascii="Times New Roman" w:hAnsi="Times New Roman" w:cs="Times New Roman"/>
          <w:sz w:val="20"/>
          <w:szCs w:val="20"/>
        </w:rPr>
        <w:t xml:space="preserve">the </w:t>
      </w:r>
      <w:r w:rsidR="00187BB6">
        <w:rPr>
          <w:rFonts w:ascii="Times New Roman" w:hAnsi="Times New Roman" w:cs="Times New Roman"/>
          <w:sz w:val="20"/>
          <w:szCs w:val="20"/>
        </w:rPr>
        <w:t xml:space="preserve">DKT </w:t>
      </w:r>
      <w:r w:rsidR="00571CDA">
        <w:rPr>
          <w:rFonts w:ascii="Times New Roman" w:hAnsi="Times New Roman" w:cs="Times New Roman"/>
          <w:sz w:val="20"/>
          <w:szCs w:val="20"/>
        </w:rPr>
        <w:t xml:space="preserve">paradigm </w:t>
      </w:r>
      <w:r w:rsidR="00187BB6">
        <w:rPr>
          <w:rFonts w:ascii="Times New Roman" w:hAnsi="Times New Roman" w:cs="Times New Roman"/>
          <w:sz w:val="20"/>
          <w:szCs w:val="20"/>
        </w:rPr>
        <w:t xml:space="preserve">as </w:t>
      </w:r>
      <w:r w:rsidR="00696AF9" w:rsidRPr="00BD05BC">
        <w:rPr>
          <w:rFonts w:ascii="Times New Roman" w:hAnsi="Times New Roman" w:cs="Times New Roman"/>
          <w:sz w:val="20"/>
          <w:szCs w:val="20"/>
        </w:rPr>
        <w:t xml:space="preserve">a joint-disease generative model of biomarker progressions, disentangling disease-specific from disease-agnostic biomarker relationships. We demonstrate DKT on </w:t>
      </w:r>
      <w:r w:rsidR="00673AC8">
        <w:rPr>
          <w:rFonts w:ascii="Times New Roman" w:hAnsi="Times New Roman" w:cs="Times New Roman"/>
          <w:sz w:val="20"/>
          <w:szCs w:val="20"/>
        </w:rPr>
        <w:t>a combined dataset</w:t>
      </w:r>
      <w:r w:rsidR="00696AF9" w:rsidRPr="00BD05BC">
        <w:rPr>
          <w:rFonts w:ascii="Times New Roman" w:hAnsi="Times New Roman" w:cs="Times New Roman"/>
          <w:sz w:val="20"/>
          <w:szCs w:val="20"/>
        </w:rPr>
        <w:t xml:space="preserve"> of 1) multimodal typical AD data (tAD)</w:t>
      </w:r>
      <w:r w:rsidR="0059169E">
        <w:rPr>
          <w:rFonts w:ascii="Times New Roman" w:hAnsi="Times New Roman" w:cs="Times New Roman"/>
          <w:sz w:val="20"/>
          <w:szCs w:val="20"/>
        </w:rPr>
        <w:t xml:space="preserve"> from the TADPOLE Challenge</w:t>
      </w:r>
      <w:r w:rsidR="00696AF9" w:rsidRPr="00BD05BC">
        <w:rPr>
          <w:rFonts w:ascii="Times New Roman" w:hAnsi="Times New Roman" w:cs="Times New Roman"/>
          <w:sz w:val="20"/>
          <w:szCs w:val="20"/>
        </w:rPr>
        <w:t xml:space="preserve">, with large sample size </w:t>
      </w:r>
      <w:r w:rsidR="00C500CB">
        <w:rPr>
          <w:rFonts w:ascii="Times New Roman" w:hAnsi="Times New Roman" w:cs="Times New Roman"/>
          <w:sz w:val="20"/>
          <w:szCs w:val="20"/>
        </w:rPr>
        <w:t>and number of visits</w:t>
      </w:r>
      <w:r w:rsidR="00696AF9" w:rsidRPr="00BD05BC">
        <w:rPr>
          <w:rFonts w:ascii="Times New Roman" w:hAnsi="Times New Roman" w:cs="Times New Roman"/>
          <w:sz w:val="20"/>
          <w:szCs w:val="20"/>
        </w:rPr>
        <w:t>, and 2)</w:t>
      </w:r>
      <w:r w:rsidR="00437720">
        <w:rPr>
          <w:rFonts w:ascii="Times New Roman" w:hAnsi="Times New Roman" w:cs="Times New Roman"/>
          <w:sz w:val="20"/>
          <w:szCs w:val="20"/>
        </w:rPr>
        <w:t xml:space="preserve"> </w:t>
      </w:r>
      <w:r w:rsidR="004126D6">
        <w:rPr>
          <w:rFonts w:ascii="Times New Roman" w:hAnsi="Times New Roman" w:cs="Times New Roman"/>
          <w:sz w:val="20"/>
          <w:szCs w:val="20"/>
        </w:rPr>
        <w:t>unimodal</w:t>
      </w:r>
      <w:r w:rsidR="00696AF9" w:rsidRPr="00BD05BC">
        <w:rPr>
          <w:rFonts w:ascii="Times New Roman" w:hAnsi="Times New Roman" w:cs="Times New Roman"/>
          <w:sz w:val="20"/>
          <w:szCs w:val="20"/>
        </w:rPr>
        <w:t xml:space="preserve"> Posterior Cortical Atrophy (PCA) data</w:t>
      </w:r>
      <w:r w:rsidR="00DE5907">
        <w:rPr>
          <w:rFonts w:ascii="Times New Roman" w:hAnsi="Times New Roman" w:cs="Times New Roman"/>
          <w:sz w:val="20"/>
          <w:szCs w:val="20"/>
        </w:rPr>
        <w:t xml:space="preserve"> from our local centre</w:t>
      </w:r>
      <w:r w:rsidR="00696AF9" w:rsidRPr="00BD05BC">
        <w:rPr>
          <w:rFonts w:ascii="Times New Roman" w:hAnsi="Times New Roman" w:cs="Times New Roman"/>
          <w:sz w:val="20"/>
          <w:szCs w:val="20"/>
        </w:rPr>
        <w:t xml:space="preserve">, for which only </w:t>
      </w:r>
      <w:r w:rsidR="00941A31">
        <w:rPr>
          <w:rFonts w:ascii="Times New Roman" w:hAnsi="Times New Roman" w:cs="Times New Roman"/>
          <w:sz w:val="20"/>
          <w:szCs w:val="20"/>
        </w:rPr>
        <w:t xml:space="preserve">a limited number of </w:t>
      </w:r>
      <w:r w:rsidR="00696AF9" w:rsidRPr="00BD05BC">
        <w:rPr>
          <w:rFonts w:ascii="Times New Roman" w:hAnsi="Times New Roman" w:cs="Times New Roman"/>
          <w:sz w:val="20"/>
          <w:szCs w:val="20"/>
        </w:rPr>
        <w:t xml:space="preserve">MRI scans are available. DKT </w:t>
      </w:r>
      <w:r w:rsidR="00137FF0">
        <w:rPr>
          <w:rFonts w:ascii="Times New Roman" w:hAnsi="Times New Roman" w:cs="Times New Roman"/>
          <w:sz w:val="20"/>
          <w:szCs w:val="20"/>
        </w:rPr>
        <w:t>can</w:t>
      </w:r>
      <w:r w:rsidR="00696AF9" w:rsidRPr="00BD05BC">
        <w:rPr>
          <w:rFonts w:ascii="Times New Roman" w:hAnsi="Times New Roman" w:cs="Times New Roman"/>
          <w:sz w:val="20"/>
          <w:szCs w:val="20"/>
        </w:rPr>
        <w:t xml:space="preserve"> predict, in tested PCA subjects, plausible population-level biomarkers for structural and molecular imaging biomarkers, for which no data were available.</w:t>
      </w:r>
      <w:r w:rsidR="00B30EB0">
        <w:rPr>
          <w:rFonts w:ascii="Times New Roman" w:hAnsi="Times New Roman" w:cs="Times New Roman"/>
          <w:sz w:val="20"/>
          <w:szCs w:val="20"/>
        </w:rPr>
        <w:t xml:space="preserve"> We validate DKT on synthetic data in the presence of ground truth, </w:t>
      </w:r>
      <w:r w:rsidR="007F40AC">
        <w:rPr>
          <w:rFonts w:ascii="Times New Roman" w:hAnsi="Times New Roman" w:cs="Times New Roman"/>
          <w:sz w:val="20"/>
          <w:szCs w:val="20"/>
        </w:rPr>
        <w:t xml:space="preserve">and </w:t>
      </w:r>
      <w:r w:rsidR="004708BE">
        <w:rPr>
          <w:rFonts w:ascii="Times New Roman" w:hAnsi="Times New Roman" w:cs="Times New Roman"/>
          <w:sz w:val="20"/>
          <w:szCs w:val="20"/>
        </w:rPr>
        <w:t>on a test set of 20 DTI scans</w:t>
      </w:r>
      <w:r w:rsidR="00B852BB">
        <w:rPr>
          <w:rFonts w:ascii="Times New Roman" w:hAnsi="Times New Roman" w:cs="Times New Roman"/>
          <w:sz w:val="20"/>
          <w:szCs w:val="20"/>
        </w:rPr>
        <w:t xml:space="preserve"> from controls and PCA patients</w:t>
      </w:r>
      <w:r w:rsidR="004708BE">
        <w:rPr>
          <w:rFonts w:ascii="Times New Roman" w:hAnsi="Times New Roman" w:cs="Times New Roman"/>
          <w:sz w:val="20"/>
          <w:szCs w:val="20"/>
        </w:rPr>
        <w:t xml:space="preserve">, </w:t>
      </w:r>
      <w:r w:rsidR="004E7641">
        <w:rPr>
          <w:rFonts w:ascii="Times New Roman" w:hAnsi="Times New Roman" w:cs="Times New Roman"/>
          <w:sz w:val="20"/>
          <w:szCs w:val="20"/>
        </w:rPr>
        <w:t>showing</w:t>
      </w:r>
      <w:r w:rsidR="00B30EB0">
        <w:rPr>
          <w:rFonts w:ascii="Times New Roman" w:hAnsi="Times New Roman" w:cs="Times New Roman"/>
          <w:sz w:val="20"/>
          <w:szCs w:val="20"/>
        </w:rPr>
        <w:t xml:space="preserve"> that it has similar or better </w:t>
      </w:r>
      <w:r w:rsidR="004708BE">
        <w:rPr>
          <w:rFonts w:ascii="Times New Roman" w:hAnsi="Times New Roman" w:cs="Times New Roman"/>
          <w:sz w:val="20"/>
          <w:szCs w:val="20"/>
        </w:rPr>
        <w:t>performance compared to simpler models.</w:t>
      </w:r>
      <w:r w:rsidR="00696AF9" w:rsidRPr="00BD05BC">
        <w:rPr>
          <w:rFonts w:ascii="Times New Roman" w:hAnsi="Times New Roman" w:cs="Times New Roman"/>
          <w:sz w:val="20"/>
          <w:szCs w:val="20"/>
        </w:rPr>
        <w:t xml:space="preserve"> DKT </w:t>
      </w:r>
      <w:r w:rsidR="00782D89">
        <w:rPr>
          <w:rFonts w:ascii="Times New Roman" w:hAnsi="Times New Roman" w:cs="Times New Roman"/>
          <w:sz w:val="20"/>
          <w:szCs w:val="20"/>
        </w:rPr>
        <w:t xml:space="preserve">is </w:t>
      </w:r>
      <w:r w:rsidR="000871A1">
        <w:rPr>
          <w:rFonts w:ascii="Times New Roman" w:hAnsi="Times New Roman" w:cs="Times New Roman"/>
          <w:sz w:val="20"/>
          <w:szCs w:val="20"/>
        </w:rPr>
        <w:t xml:space="preserve">generalisable and can be applied </w:t>
      </w:r>
      <w:r w:rsidR="00107E3D">
        <w:rPr>
          <w:rFonts w:ascii="Times New Roman" w:hAnsi="Times New Roman" w:cs="Times New Roman"/>
          <w:sz w:val="20"/>
          <w:szCs w:val="20"/>
        </w:rPr>
        <w:t>not only</w:t>
      </w:r>
      <w:r w:rsidR="00D00387">
        <w:rPr>
          <w:rFonts w:ascii="Times New Roman" w:hAnsi="Times New Roman" w:cs="Times New Roman"/>
          <w:sz w:val="20"/>
          <w:szCs w:val="20"/>
        </w:rPr>
        <w:t xml:space="preserve"> to</w:t>
      </w:r>
      <w:r w:rsidR="00107E3D">
        <w:rPr>
          <w:rFonts w:ascii="Times New Roman" w:hAnsi="Times New Roman" w:cs="Times New Roman"/>
          <w:sz w:val="20"/>
          <w:szCs w:val="20"/>
        </w:rPr>
        <w:t xml:space="preserve"> Alzheimer’s variants, but any</w:t>
      </w:r>
      <w:r w:rsidR="00696AF9" w:rsidRPr="00BD05BC">
        <w:rPr>
          <w:rFonts w:ascii="Times New Roman" w:hAnsi="Times New Roman" w:cs="Times New Roman"/>
          <w:sz w:val="20"/>
          <w:szCs w:val="20"/>
        </w:rPr>
        <w:t xml:space="preserve"> rare forms of dementia for which multimodal data is not available or is limited</w:t>
      </w:r>
      <w:r w:rsidR="00BF61AF">
        <w:rPr>
          <w:rFonts w:ascii="Times New Roman" w:hAnsi="Times New Roman" w:cs="Times New Roman"/>
          <w:sz w:val="20"/>
          <w:szCs w:val="20"/>
        </w:rPr>
        <w:t>, and to understand underlying disease mechanisms specific to rare dementias or shared across related dementias</w:t>
      </w:r>
      <w:r w:rsidR="00696AF9" w:rsidRPr="00BD05BC">
        <w:rPr>
          <w:rFonts w:ascii="Times New Roman" w:hAnsi="Times New Roman" w:cs="Times New Roman"/>
          <w:sz w:val="20"/>
          <w:szCs w:val="20"/>
        </w:rPr>
        <w:t xml:space="preserve">. </w:t>
      </w:r>
    </w:p>
    <w:p w14:paraId="0B607F64" w14:textId="77777777" w:rsidR="00696AF9" w:rsidRPr="00BD05BC" w:rsidRDefault="00696AF9" w:rsidP="00BD05BC">
      <w:pPr>
        <w:pStyle w:val="Heading1"/>
      </w:pPr>
      <w:r w:rsidRPr="00BD05BC">
        <w:t>Statement of Novelty/Impact</w:t>
      </w:r>
    </w:p>
    <w:p w14:paraId="1003D49B" w14:textId="42B72ABD" w:rsidR="00696AF9"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We present </w:t>
      </w:r>
      <w:r w:rsidR="009902DB" w:rsidRPr="00BD05BC">
        <w:rPr>
          <w:rFonts w:ascii="Times New Roman" w:hAnsi="Times New Roman" w:cs="Times New Roman"/>
          <w:sz w:val="20"/>
          <w:szCs w:val="20"/>
        </w:rPr>
        <w:t>DKT</w:t>
      </w:r>
      <w:r w:rsidR="009902DB">
        <w:rPr>
          <w:rFonts w:ascii="Times New Roman" w:hAnsi="Times New Roman" w:cs="Times New Roman"/>
          <w:sz w:val="20"/>
          <w:szCs w:val="20"/>
        </w:rPr>
        <w:t xml:space="preserve">, </w:t>
      </w:r>
      <w:r w:rsidRPr="00BD05BC">
        <w:rPr>
          <w:rFonts w:ascii="Times New Roman" w:hAnsi="Times New Roman" w:cs="Times New Roman"/>
          <w:sz w:val="20"/>
          <w:szCs w:val="20"/>
        </w:rPr>
        <w:t xml:space="preserve">a novel technique that can be used to predict, for the first time, </w:t>
      </w:r>
      <w:r w:rsidR="009902DB">
        <w:rPr>
          <w:rFonts w:ascii="Times New Roman" w:hAnsi="Times New Roman" w:cs="Times New Roman"/>
          <w:sz w:val="20"/>
          <w:szCs w:val="20"/>
        </w:rPr>
        <w:t xml:space="preserve">the continuous </w:t>
      </w:r>
      <w:r w:rsidRPr="00BD05BC">
        <w:rPr>
          <w:rFonts w:ascii="Times New Roman" w:hAnsi="Times New Roman" w:cs="Times New Roman"/>
          <w:sz w:val="20"/>
          <w:szCs w:val="20"/>
        </w:rPr>
        <w:t xml:space="preserve">progression of </w:t>
      </w:r>
      <w:r w:rsidR="009902DB">
        <w:rPr>
          <w:rFonts w:ascii="Times New Roman" w:hAnsi="Times New Roman" w:cs="Times New Roman"/>
          <w:sz w:val="20"/>
          <w:szCs w:val="20"/>
        </w:rPr>
        <w:t xml:space="preserve">multimodal </w:t>
      </w:r>
      <w:r w:rsidRPr="00BD05BC">
        <w:rPr>
          <w:rFonts w:ascii="Times New Roman" w:hAnsi="Times New Roman" w:cs="Times New Roman"/>
          <w:sz w:val="20"/>
          <w:szCs w:val="20"/>
        </w:rPr>
        <w:t xml:space="preserve">biomarkers in </w:t>
      </w:r>
      <w:r w:rsidR="003145B3">
        <w:rPr>
          <w:rFonts w:ascii="Times New Roman" w:hAnsi="Times New Roman" w:cs="Times New Roman"/>
          <w:sz w:val="20"/>
          <w:szCs w:val="20"/>
        </w:rPr>
        <w:t xml:space="preserve">rare dementias </w:t>
      </w:r>
      <w:r w:rsidRPr="00BD05BC">
        <w:rPr>
          <w:rFonts w:ascii="Times New Roman" w:hAnsi="Times New Roman" w:cs="Times New Roman"/>
          <w:sz w:val="20"/>
          <w:szCs w:val="20"/>
        </w:rPr>
        <w:t xml:space="preserve">for which </w:t>
      </w:r>
      <w:r w:rsidR="005C3C84">
        <w:rPr>
          <w:rFonts w:ascii="Times New Roman" w:hAnsi="Times New Roman" w:cs="Times New Roman"/>
          <w:sz w:val="20"/>
          <w:szCs w:val="20"/>
        </w:rPr>
        <w:t>limited, unimodal</w:t>
      </w:r>
      <w:r w:rsidRPr="00BD05BC">
        <w:rPr>
          <w:rFonts w:ascii="Times New Roman" w:hAnsi="Times New Roman" w:cs="Times New Roman"/>
          <w:sz w:val="20"/>
          <w:szCs w:val="20"/>
        </w:rPr>
        <w:t xml:space="preserve"> biomarker data is available, by transferring </w:t>
      </w:r>
      <w:r w:rsidR="003145B3">
        <w:rPr>
          <w:rFonts w:ascii="Times New Roman" w:hAnsi="Times New Roman" w:cs="Times New Roman"/>
          <w:sz w:val="20"/>
          <w:szCs w:val="20"/>
        </w:rPr>
        <w:t>knowledge from</w:t>
      </w:r>
      <w:r w:rsidRPr="00BD05BC">
        <w:rPr>
          <w:rFonts w:ascii="Times New Roman" w:hAnsi="Times New Roman" w:cs="Times New Roman"/>
          <w:sz w:val="20"/>
          <w:szCs w:val="20"/>
        </w:rPr>
        <w:t xml:space="preserve"> </w:t>
      </w:r>
      <w:r w:rsidR="00B9498D">
        <w:rPr>
          <w:rFonts w:ascii="Times New Roman" w:hAnsi="Times New Roman" w:cs="Times New Roman"/>
          <w:sz w:val="20"/>
          <w:szCs w:val="20"/>
        </w:rPr>
        <w:t xml:space="preserve">larger datasets of </w:t>
      </w:r>
      <w:r w:rsidR="005078FA">
        <w:rPr>
          <w:rFonts w:ascii="Times New Roman" w:hAnsi="Times New Roman" w:cs="Times New Roman"/>
          <w:sz w:val="20"/>
          <w:szCs w:val="20"/>
        </w:rPr>
        <w:t>related dementias</w:t>
      </w:r>
      <w:r w:rsidRPr="00BD05BC">
        <w:rPr>
          <w:rFonts w:ascii="Times New Roman" w:hAnsi="Times New Roman" w:cs="Times New Roman"/>
          <w:sz w:val="20"/>
          <w:szCs w:val="20"/>
        </w:rPr>
        <w:t>.</w:t>
      </w:r>
    </w:p>
    <w:p w14:paraId="7DFFF767" w14:textId="77777777" w:rsidR="006E1D73" w:rsidRPr="00BD05BC" w:rsidRDefault="006E1D73" w:rsidP="00696AF9">
      <w:pPr>
        <w:rPr>
          <w:rFonts w:ascii="Times New Roman" w:hAnsi="Times New Roman" w:cs="Times New Roman"/>
          <w:sz w:val="20"/>
          <w:szCs w:val="20"/>
        </w:rPr>
      </w:pPr>
      <w:r w:rsidRPr="00CB06DD">
        <w:rPr>
          <w:rFonts w:ascii="Times New Roman" w:hAnsi="Times New Roman" w:cs="Times New Roman"/>
          <w:b/>
          <w:sz w:val="20"/>
          <w:szCs w:val="20"/>
        </w:rPr>
        <w:t>Keywords</w:t>
      </w:r>
      <w:r>
        <w:rPr>
          <w:rFonts w:ascii="Times New Roman" w:hAnsi="Times New Roman" w:cs="Times New Roman"/>
          <w:sz w:val="20"/>
          <w:szCs w:val="20"/>
        </w:rPr>
        <w:t xml:space="preserve">: transfer learning, disease progression modelling, </w:t>
      </w:r>
      <w:r w:rsidR="00577C42">
        <w:rPr>
          <w:rFonts w:ascii="Times New Roman" w:hAnsi="Times New Roman" w:cs="Times New Roman"/>
          <w:sz w:val="20"/>
          <w:szCs w:val="20"/>
        </w:rPr>
        <w:t>Alzheimer’s disease</w:t>
      </w:r>
    </w:p>
    <w:p w14:paraId="5FC313FE" w14:textId="77777777" w:rsidR="00696AF9" w:rsidRPr="00BD05BC" w:rsidRDefault="0012383E" w:rsidP="00BD05BC">
      <w:pPr>
        <w:pStyle w:val="Heading1"/>
      </w:pPr>
      <w:r w:rsidRPr="00BD05BC">
        <w:t>Introduction</w:t>
      </w:r>
    </w:p>
    <w:p w14:paraId="4D96155C" w14:textId="53BA738B" w:rsidR="00696AF9" w:rsidRPr="00BD05BC" w:rsidRDefault="0051664E" w:rsidP="00696AF9">
      <w:pPr>
        <w:rPr>
          <w:rFonts w:ascii="Times New Roman" w:hAnsi="Times New Roman" w:cs="Times New Roman"/>
          <w:sz w:val="20"/>
          <w:szCs w:val="20"/>
        </w:rPr>
      </w:pPr>
      <w:r>
        <w:rPr>
          <w:rFonts w:ascii="Times New Roman" w:hAnsi="Times New Roman" w:cs="Times New Roman"/>
          <w:sz w:val="20"/>
          <w:szCs w:val="20"/>
        </w:rPr>
        <w:t xml:space="preserve">The estimation of </w:t>
      </w:r>
      <w:r w:rsidR="0058695E">
        <w:rPr>
          <w:rFonts w:ascii="Times New Roman" w:hAnsi="Times New Roman" w:cs="Times New Roman"/>
          <w:sz w:val="20"/>
          <w:szCs w:val="20"/>
        </w:rPr>
        <w:t>accurate biomarker signatures</w:t>
      </w:r>
      <w:r w:rsidR="00885049">
        <w:rPr>
          <w:rFonts w:ascii="Times New Roman" w:hAnsi="Times New Roman" w:cs="Times New Roman"/>
          <w:sz w:val="20"/>
          <w:szCs w:val="20"/>
        </w:rPr>
        <w:t xml:space="preserve"> </w:t>
      </w:r>
      <w:r w:rsidR="00144FCC">
        <w:rPr>
          <w:rFonts w:ascii="Times New Roman" w:hAnsi="Times New Roman" w:cs="Times New Roman"/>
          <w:sz w:val="20"/>
          <w:szCs w:val="20"/>
        </w:rPr>
        <w:t>in</w:t>
      </w:r>
      <w:r>
        <w:rPr>
          <w:rFonts w:ascii="Times New Roman" w:hAnsi="Times New Roman" w:cs="Times New Roman"/>
          <w:sz w:val="20"/>
          <w:szCs w:val="20"/>
        </w:rPr>
        <w:t xml:space="preserve"> Alzheimer’s disease is crucial for understanding underlying disease mechanisms, </w:t>
      </w:r>
      <w:r w:rsidR="00F5047A">
        <w:rPr>
          <w:rFonts w:ascii="Times New Roman" w:hAnsi="Times New Roman" w:cs="Times New Roman"/>
          <w:sz w:val="20"/>
          <w:szCs w:val="20"/>
        </w:rPr>
        <w:t>predicting</w:t>
      </w:r>
      <w:r>
        <w:rPr>
          <w:rFonts w:ascii="Times New Roman" w:hAnsi="Times New Roman" w:cs="Times New Roman"/>
          <w:sz w:val="20"/>
          <w:szCs w:val="20"/>
        </w:rPr>
        <w:t xml:space="preserve"> subjects’ progressions, and </w:t>
      </w:r>
      <w:r w:rsidR="0062056E">
        <w:rPr>
          <w:rFonts w:ascii="Times New Roman" w:hAnsi="Times New Roman" w:cs="Times New Roman"/>
          <w:sz w:val="20"/>
          <w:szCs w:val="20"/>
        </w:rPr>
        <w:t>selecting the right subjects</w:t>
      </w:r>
      <w:r>
        <w:rPr>
          <w:rFonts w:ascii="Times New Roman" w:hAnsi="Times New Roman" w:cs="Times New Roman"/>
          <w:sz w:val="20"/>
          <w:szCs w:val="20"/>
        </w:rPr>
        <w:t xml:space="preserve"> in clinical trials. </w:t>
      </w:r>
      <w:r w:rsidR="00420140">
        <w:rPr>
          <w:rFonts w:ascii="Times New Roman" w:hAnsi="Times New Roman" w:cs="Times New Roman"/>
          <w:sz w:val="20"/>
          <w:szCs w:val="20"/>
        </w:rPr>
        <w:t>Recently, s</w:t>
      </w:r>
      <w:r w:rsidR="00696AF9" w:rsidRPr="00BD05BC">
        <w:rPr>
          <w:rFonts w:ascii="Times New Roman" w:hAnsi="Times New Roman" w:cs="Times New Roman"/>
          <w:sz w:val="20"/>
          <w:szCs w:val="20"/>
        </w:rPr>
        <w:t xml:space="preserve">everal data-driven </w:t>
      </w:r>
      <w:r w:rsidR="00642074">
        <w:rPr>
          <w:rFonts w:ascii="Times New Roman" w:hAnsi="Times New Roman" w:cs="Times New Roman"/>
          <w:sz w:val="20"/>
          <w:szCs w:val="20"/>
        </w:rPr>
        <w:t>disease progression models</w:t>
      </w:r>
      <w:r w:rsidR="00696AF9" w:rsidRPr="00BD05BC">
        <w:rPr>
          <w:rFonts w:ascii="Times New Roman" w:hAnsi="Times New Roman" w:cs="Times New Roman"/>
          <w:sz w:val="20"/>
          <w:szCs w:val="20"/>
        </w:rPr>
        <w:t xml:space="preserve"> </w:t>
      </w:r>
      <w:r w:rsidR="00D647AC">
        <w:rPr>
          <w:rFonts w:ascii="Times New Roman" w:hAnsi="Times New Roman" w:cs="Times New Roman"/>
          <w:sz w:val="20"/>
          <w:szCs w:val="20"/>
        </w:rPr>
        <w:t xml:space="preserve">were </w:t>
      </w:r>
      <w:r w:rsidR="00696AF9" w:rsidRPr="00BD05BC">
        <w:rPr>
          <w:rFonts w:ascii="Times New Roman" w:hAnsi="Times New Roman" w:cs="Times New Roman"/>
          <w:sz w:val="20"/>
          <w:szCs w:val="20"/>
        </w:rPr>
        <w:t xml:space="preserve">proposed </w:t>
      </w:r>
      <w:r w:rsidR="00420140">
        <w:rPr>
          <w:rFonts w:ascii="Times New Roman" w:hAnsi="Times New Roman" w:cs="Times New Roman"/>
          <w:sz w:val="20"/>
          <w:szCs w:val="20"/>
        </w:rPr>
        <w:t xml:space="preserve">that </w:t>
      </w:r>
      <w:r w:rsidR="00696AF9" w:rsidRPr="00BD05BC">
        <w:rPr>
          <w:rFonts w:ascii="Times New Roman" w:hAnsi="Times New Roman" w:cs="Times New Roman"/>
          <w:sz w:val="20"/>
          <w:szCs w:val="20"/>
        </w:rPr>
        <w:t>reconstruct long term biomarker progressions from collections of short term individual measurements</w:t>
      </w:r>
      <w:r w:rsidR="006E7EE1" w:rsidRPr="00BD05BC">
        <w:rPr>
          <w:rFonts w:ascii="Times New Roman" w:hAnsi="Times New Roman" w:cs="Times New Roman"/>
          <w:sz w:val="20"/>
          <w:szCs w:val="20"/>
        </w:rPr>
        <w:t xml:space="preserve"> (</w:t>
      </w:r>
      <w:proofErr w:type="spellStart"/>
      <w:r w:rsidR="006E7EE1" w:rsidRPr="00BD05BC">
        <w:rPr>
          <w:rFonts w:ascii="Times New Roman" w:hAnsi="Times New Roman" w:cs="Times New Roman"/>
          <w:sz w:val="20"/>
          <w:szCs w:val="20"/>
        </w:rPr>
        <w:t>Lorenzi</w:t>
      </w:r>
      <w:proofErr w:type="spellEnd"/>
      <w:r w:rsidR="006E7EE1" w:rsidRPr="00BD05BC">
        <w:rPr>
          <w:rFonts w:ascii="Times New Roman" w:hAnsi="Times New Roman" w:cs="Times New Roman"/>
          <w:sz w:val="20"/>
          <w:szCs w:val="20"/>
        </w:rPr>
        <w:t xml:space="preserve"> et al., 2017, Oxtoby et al., 2018</w:t>
      </w:r>
      <w:r w:rsidR="00D14082">
        <w:rPr>
          <w:rFonts w:ascii="Times New Roman" w:hAnsi="Times New Roman" w:cs="Times New Roman"/>
          <w:sz w:val="20"/>
          <w:szCs w:val="20"/>
        </w:rPr>
        <w:t xml:space="preserve">, </w:t>
      </w:r>
      <w:r w:rsidR="0005307F">
        <w:rPr>
          <w:rFonts w:ascii="Times New Roman" w:hAnsi="Times New Roman" w:cs="Times New Roman"/>
          <w:sz w:val="20"/>
          <w:szCs w:val="20"/>
        </w:rPr>
        <w:t>Yasser et al., 2016</w:t>
      </w:r>
      <w:r w:rsidR="006E7EE1" w:rsidRPr="00BD05BC">
        <w:rPr>
          <w:rFonts w:ascii="Times New Roman" w:hAnsi="Times New Roman" w:cs="Times New Roman"/>
          <w:sz w:val="20"/>
          <w:szCs w:val="20"/>
        </w:rPr>
        <w:t>).</w:t>
      </w:r>
      <w:r w:rsidR="00696AF9" w:rsidRPr="00BD05BC">
        <w:rPr>
          <w:rFonts w:ascii="Times New Roman" w:hAnsi="Times New Roman" w:cs="Times New Roman"/>
          <w:sz w:val="20"/>
          <w:szCs w:val="20"/>
        </w:rPr>
        <w:t xml:space="preserve"> These approaches mostly rely on the estimation of a latent </w:t>
      </w:r>
      <w:r w:rsidR="00BD7250">
        <w:rPr>
          <w:rFonts w:ascii="Times New Roman" w:hAnsi="Times New Roman" w:cs="Times New Roman"/>
          <w:sz w:val="20"/>
          <w:szCs w:val="20"/>
        </w:rPr>
        <w:t>disease space</w:t>
      </w:r>
      <w:r w:rsidR="00696AF9" w:rsidRPr="00BD05BC">
        <w:rPr>
          <w:rFonts w:ascii="Times New Roman" w:hAnsi="Times New Roman" w:cs="Times New Roman"/>
          <w:sz w:val="20"/>
          <w:szCs w:val="20"/>
        </w:rPr>
        <w:t xml:space="preserve"> </w:t>
      </w:r>
      <w:r w:rsidR="006B707A">
        <w:rPr>
          <w:rFonts w:ascii="Times New Roman" w:hAnsi="Times New Roman" w:cs="Times New Roman"/>
          <w:sz w:val="20"/>
          <w:szCs w:val="20"/>
        </w:rPr>
        <w:t>for</w:t>
      </w:r>
      <w:r w:rsidR="00696AF9" w:rsidRPr="00BD05BC">
        <w:rPr>
          <w:rFonts w:ascii="Times New Roman" w:hAnsi="Times New Roman" w:cs="Times New Roman"/>
          <w:sz w:val="20"/>
          <w:szCs w:val="20"/>
        </w:rPr>
        <w:t xml:space="preserve"> </w:t>
      </w:r>
      <w:proofErr w:type="gramStart"/>
      <w:r w:rsidR="00696AF9" w:rsidRPr="00BD05BC">
        <w:rPr>
          <w:rFonts w:ascii="Times New Roman" w:hAnsi="Times New Roman" w:cs="Times New Roman"/>
          <w:sz w:val="20"/>
          <w:szCs w:val="20"/>
        </w:rPr>
        <w:t>each individual</w:t>
      </w:r>
      <w:proofErr w:type="gramEnd"/>
      <w:r w:rsidR="00696AF9" w:rsidRPr="00BD05BC">
        <w:rPr>
          <w:rFonts w:ascii="Times New Roman" w:hAnsi="Times New Roman" w:cs="Times New Roman"/>
          <w:sz w:val="20"/>
          <w:szCs w:val="20"/>
        </w:rPr>
        <w:t>, often encod</w:t>
      </w:r>
      <w:r w:rsidR="00FB0E26">
        <w:rPr>
          <w:rFonts w:ascii="Times New Roman" w:hAnsi="Times New Roman" w:cs="Times New Roman"/>
          <w:sz w:val="20"/>
          <w:szCs w:val="20"/>
        </w:rPr>
        <w:t>ed by a time shift</w:t>
      </w:r>
      <w:r w:rsidR="00696AF9" w:rsidRPr="00BD05BC">
        <w:rPr>
          <w:rFonts w:ascii="Times New Roman" w:hAnsi="Times New Roman" w:cs="Times New Roman"/>
          <w:sz w:val="20"/>
          <w:szCs w:val="20"/>
        </w:rPr>
        <w:t xml:space="preserve"> of the subject's measurements </w:t>
      </w:r>
      <w:r w:rsidR="00B000B8">
        <w:rPr>
          <w:rFonts w:ascii="Times New Roman" w:hAnsi="Times New Roman" w:cs="Times New Roman"/>
          <w:sz w:val="20"/>
          <w:szCs w:val="20"/>
        </w:rPr>
        <w:t>along</w:t>
      </w:r>
      <w:r w:rsidR="00696AF9" w:rsidRPr="00BD05BC">
        <w:rPr>
          <w:rFonts w:ascii="Times New Roman" w:hAnsi="Times New Roman" w:cs="Times New Roman"/>
          <w:sz w:val="20"/>
          <w:szCs w:val="20"/>
        </w:rPr>
        <w:t xml:space="preserve"> the temporal axis. </w:t>
      </w:r>
      <w:r w:rsidR="003D637B">
        <w:rPr>
          <w:rFonts w:ascii="Times New Roman" w:hAnsi="Times New Roman" w:cs="Times New Roman"/>
          <w:sz w:val="20"/>
          <w:szCs w:val="20"/>
        </w:rPr>
        <w:t xml:space="preserve">When applied to large datasets of typical </w:t>
      </w:r>
      <w:r w:rsidR="00135669">
        <w:rPr>
          <w:rFonts w:ascii="Times New Roman" w:hAnsi="Times New Roman" w:cs="Times New Roman"/>
          <w:sz w:val="20"/>
          <w:szCs w:val="20"/>
        </w:rPr>
        <w:t>AD</w:t>
      </w:r>
      <w:r w:rsidR="003D637B">
        <w:rPr>
          <w:rFonts w:ascii="Times New Roman" w:hAnsi="Times New Roman" w:cs="Times New Roman"/>
          <w:sz w:val="20"/>
          <w:szCs w:val="20"/>
        </w:rPr>
        <w:t xml:space="preserve">, disease progression models have shown </w:t>
      </w:r>
      <w:r w:rsidR="00135669">
        <w:rPr>
          <w:rFonts w:ascii="Times New Roman" w:hAnsi="Times New Roman" w:cs="Times New Roman"/>
          <w:sz w:val="20"/>
          <w:szCs w:val="20"/>
        </w:rPr>
        <w:t xml:space="preserve">important </w:t>
      </w:r>
      <w:r w:rsidR="0005307F">
        <w:rPr>
          <w:rFonts w:ascii="Times New Roman" w:hAnsi="Times New Roman" w:cs="Times New Roman"/>
          <w:sz w:val="20"/>
          <w:szCs w:val="20"/>
        </w:rPr>
        <w:t xml:space="preserve">benefits in understanding </w:t>
      </w:r>
      <w:r w:rsidR="00135669">
        <w:rPr>
          <w:rFonts w:ascii="Times New Roman" w:hAnsi="Times New Roman" w:cs="Times New Roman"/>
          <w:sz w:val="20"/>
          <w:szCs w:val="20"/>
        </w:rPr>
        <w:t xml:space="preserve">the earliest events in the Alzheimer’s disease cascade </w:t>
      </w:r>
      <w:r w:rsidR="0005307F">
        <w:rPr>
          <w:rFonts w:ascii="Times New Roman" w:hAnsi="Times New Roman" w:cs="Times New Roman"/>
          <w:sz w:val="20"/>
          <w:szCs w:val="20"/>
        </w:rPr>
        <w:t>(</w:t>
      </w:r>
      <w:r w:rsidR="00135669">
        <w:rPr>
          <w:rFonts w:ascii="Times New Roman" w:hAnsi="Times New Roman" w:cs="Times New Roman"/>
          <w:sz w:val="20"/>
          <w:szCs w:val="20"/>
        </w:rPr>
        <w:t>Yasser et al., 2016</w:t>
      </w:r>
      <w:r w:rsidR="00135669">
        <w:rPr>
          <w:rFonts w:ascii="Times New Roman" w:hAnsi="Times New Roman" w:cs="Times New Roman"/>
          <w:sz w:val="20"/>
          <w:szCs w:val="20"/>
        </w:rPr>
        <w:t>, Young et al., 2014), understand</w:t>
      </w:r>
      <w:r w:rsidR="00EA3AD5">
        <w:rPr>
          <w:rFonts w:ascii="Times New Roman" w:hAnsi="Times New Roman" w:cs="Times New Roman"/>
          <w:sz w:val="20"/>
          <w:szCs w:val="20"/>
        </w:rPr>
        <w:t>ing</w:t>
      </w:r>
      <w:r w:rsidR="00135669">
        <w:rPr>
          <w:rFonts w:ascii="Times New Roman" w:hAnsi="Times New Roman" w:cs="Times New Roman"/>
          <w:sz w:val="20"/>
          <w:szCs w:val="20"/>
        </w:rPr>
        <w:t xml:space="preserve"> the heterogeneity of AD (Young et al., 2018</w:t>
      </w:r>
      <w:r w:rsidR="0005307F">
        <w:rPr>
          <w:rFonts w:ascii="Times New Roman" w:hAnsi="Times New Roman" w:cs="Times New Roman"/>
          <w:sz w:val="20"/>
          <w:szCs w:val="20"/>
        </w:rPr>
        <w:t>)</w:t>
      </w:r>
      <w:r w:rsidR="00576BF0">
        <w:rPr>
          <w:rFonts w:ascii="Times New Roman" w:hAnsi="Times New Roman" w:cs="Times New Roman"/>
          <w:sz w:val="20"/>
          <w:szCs w:val="20"/>
        </w:rPr>
        <w:t xml:space="preserve"> and Multiple Sclerosis (</w:t>
      </w:r>
      <w:proofErr w:type="spellStart"/>
      <w:r w:rsidR="00576BF0">
        <w:rPr>
          <w:rFonts w:ascii="Times New Roman" w:hAnsi="Times New Roman" w:cs="Times New Roman"/>
          <w:sz w:val="20"/>
          <w:szCs w:val="20"/>
        </w:rPr>
        <w:t>Eshaghi</w:t>
      </w:r>
      <w:proofErr w:type="spellEnd"/>
      <w:r w:rsidR="00576BF0">
        <w:rPr>
          <w:rFonts w:ascii="Times New Roman" w:hAnsi="Times New Roman" w:cs="Times New Roman"/>
          <w:sz w:val="20"/>
          <w:szCs w:val="20"/>
        </w:rPr>
        <w:t xml:space="preserve"> et al., 2018) </w:t>
      </w:r>
      <w:r w:rsidR="00135669">
        <w:rPr>
          <w:rFonts w:ascii="Times New Roman" w:hAnsi="Times New Roman" w:cs="Times New Roman"/>
          <w:sz w:val="20"/>
          <w:szCs w:val="20"/>
        </w:rPr>
        <w:t xml:space="preserve">and </w:t>
      </w:r>
      <w:r w:rsidR="00495DA7">
        <w:rPr>
          <w:rFonts w:ascii="Times New Roman" w:hAnsi="Times New Roman" w:cs="Times New Roman"/>
          <w:sz w:val="20"/>
          <w:szCs w:val="20"/>
        </w:rPr>
        <w:t xml:space="preserve">they </w:t>
      </w:r>
      <w:r w:rsidR="00135669">
        <w:rPr>
          <w:rFonts w:ascii="Times New Roman" w:hAnsi="Times New Roman" w:cs="Times New Roman"/>
          <w:sz w:val="20"/>
          <w:szCs w:val="20"/>
        </w:rPr>
        <w:t xml:space="preserve">showed improved predictions over standard </w:t>
      </w:r>
      <w:r w:rsidR="0018178C">
        <w:rPr>
          <w:rFonts w:ascii="Times New Roman" w:hAnsi="Times New Roman" w:cs="Times New Roman"/>
          <w:sz w:val="20"/>
          <w:szCs w:val="20"/>
        </w:rPr>
        <w:t>approaches</w:t>
      </w:r>
      <w:r w:rsidR="00135669">
        <w:rPr>
          <w:rFonts w:ascii="Times New Roman" w:hAnsi="Times New Roman" w:cs="Times New Roman"/>
          <w:sz w:val="20"/>
          <w:szCs w:val="20"/>
        </w:rPr>
        <w:t xml:space="preserve"> (Oxtoby et al., 2018).</w:t>
      </w:r>
    </w:p>
    <w:p w14:paraId="11BE525A" w14:textId="356665F4" w:rsidR="00962D78"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The availability of multimodal</w:t>
      </w:r>
      <w:r w:rsidR="00EA2A5D">
        <w:rPr>
          <w:rFonts w:ascii="Times New Roman" w:hAnsi="Times New Roman" w:cs="Times New Roman"/>
          <w:sz w:val="20"/>
          <w:szCs w:val="20"/>
        </w:rPr>
        <w:t>, longitudinal</w:t>
      </w:r>
      <w:r w:rsidRPr="00BD05BC">
        <w:rPr>
          <w:rFonts w:ascii="Times New Roman" w:hAnsi="Times New Roman" w:cs="Times New Roman"/>
          <w:sz w:val="20"/>
          <w:szCs w:val="20"/>
        </w:rPr>
        <w:t xml:space="preserve"> measurements across clinical groups is fundamental to the application of disease progression models.</w:t>
      </w:r>
      <w:r w:rsidR="00C42B03">
        <w:rPr>
          <w:rFonts w:ascii="Times New Roman" w:hAnsi="Times New Roman" w:cs="Times New Roman"/>
          <w:sz w:val="20"/>
          <w:szCs w:val="20"/>
        </w:rPr>
        <w:t xml:space="preserve"> For this reason,</w:t>
      </w:r>
      <w:r w:rsidR="003D305F">
        <w:rPr>
          <w:rFonts w:ascii="Times New Roman" w:hAnsi="Times New Roman" w:cs="Times New Roman"/>
          <w:sz w:val="20"/>
          <w:szCs w:val="20"/>
        </w:rPr>
        <w:t xml:space="preserve"> the application of such models to </w:t>
      </w:r>
      <w:r w:rsidR="003D305F">
        <w:rPr>
          <w:rFonts w:ascii="Times New Roman" w:hAnsi="Times New Roman" w:cs="Times New Roman"/>
          <w:sz w:val="20"/>
          <w:szCs w:val="20"/>
        </w:rPr>
        <w:lastRenderedPageBreak/>
        <w:t>rare dementias is very difficult, due to</w:t>
      </w:r>
      <w:r w:rsidR="00C42B03">
        <w:rPr>
          <w:rFonts w:ascii="Times New Roman" w:hAnsi="Times New Roman" w:cs="Times New Roman"/>
          <w:sz w:val="20"/>
          <w:szCs w:val="20"/>
        </w:rPr>
        <w:t xml:space="preserve"> missing biomarkers and low sample size</w:t>
      </w:r>
      <w:r w:rsidR="003D305F">
        <w:rPr>
          <w:rFonts w:ascii="Times New Roman" w:hAnsi="Times New Roman" w:cs="Times New Roman"/>
          <w:sz w:val="20"/>
          <w:szCs w:val="20"/>
        </w:rPr>
        <w:t>s</w:t>
      </w:r>
      <w:r w:rsidRPr="00BD05BC">
        <w:rPr>
          <w:rFonts w:ascii="Times New Roman" w:hAnsi="Times New Roman" w:cs="Times New Roman"/>
          <w:sz w:val="20"/>
          <w:szCs w:val="20"/>
        </w:rPr>
        <w:t xml:space="preserve">. Moreover, an average model of disease progression estimated from sporadic AD cases may not generalize to specific disease variants. For example, in Posterior Cortical Atrophy, posterior regions such as the occipital lobe and superior parietal regions </w:t>
      </w:r>
      <w:r w:rsidR="00EC7018">
        <w:rPr>
          <w:rFonts w:ascii="Times New Roman" w:hAnsi="Times New Roman" w:cs="Times New Roman"/>
          <w:sz w:val="20"/>
          <w:szCs w:val="20"/>
        </w:rPr>
        <w:t>are</w:t>
      </w:r>
      <w:r w:rsidRPr="00BD05BC">
        <w:rPr>
          <w:rFonts w:ascii="Times New Roman" w:hAnsi="Times New Roman" w:cs="Times New Roman"/>
          <w:sz w:val="20"/>
          <w:szCs w:val="20"/>
        </w:rPr>
        <w:t xml:space="preserve"> affected early</w:t>
      </w:r>
      <w:r w:rsidR="006F1753">
        <w:rPr>
          <w:rFonts w:ascii="Times New Roman" w:hAnsi="Times New Roman" w:cs="Times New Roman"/>
          <w:sz w:val="20"/>
          <w:szCs w:val="20"/>
        </w:rPr>
        <w:t>,</w:t>
      </w:r>
      <w:r w:rsidR="003C2BA1">
        <w:rPr>
          <w:rFonts w:ascii="Times New Roman" w:hAnsi="Times New Roman" w:cs="Times New Roman"/>
          <w:sz w:val="20"/>
          <w:szCs w:val="20"/>
        </w:rPr>
        <w:t xml:space="preserve"> instead of the hippocampus and temporal regions</w:t>
      </w:r>
      <w:r w:rsidR="000B25FF">
        <w:rPr>
          <w:rFonts w:ascii="Times New Roman" w:hAnsi="Times New Roman" w:cs="Times New Roman"/>
          <w:sz w:val="20"/>
          <w:szCs w:val="20"/>
        </w:rPr>
        <w:t xml:space="preserve"> that are affected early in typical AD</w:t>
      </w:r>
      <w:r w:rsidRPr="00BD05BC">
        <w:rPr>
          <w:rFonts w:ascii="Times New Roman" w:hAnsi="Times New Roman" w:cs="Times New Roman"/>
          <w:sz w:val="20"/>
          <w:szCs w:val="20"/>
        </w:rPr>
        <w:t>. While the spatial patterns</w:t>
      </w:r>
      <w:r w:rsidR="00A45C01">
        <w:rPr>
          <w:rFonts w:ascii="Times New Roman" w:hAnsi="Times New Roman" w:cs="Times New Roman"/>
          <w:sz w:val="20"/>
          <w:szCs w:val="20"/>
        </w:rPr>
        <w:t xml:space="preserve"> of pathology</w:t>
      </w:r>
      <w:r w:rsidRPr="00BD05BC">
        <w:rPr>
          <w:rFonts w:ascii="Times New Roman" w:hAnsi="Times New Roman" w:cs="Times New Roman"/>
          <w:sz w:val="20"/>
          <w:szCs w:val="20"/>
        </w:rPr>
        <w:t xml:space="preserve"> are distinct between various </w:t>
      </w:r>
      <w:r w:rsidR="007A3036">
        <w:rPr>
          <w:rFonts w:ascii="Times New Roman" w:hAnsi="Times New Roman" w:cs="Times New Roman"/>
          <w:sz w:val="20"/>
          <w:szCs w:val="20"/>
        </w:rPr>
        <w:t>AD phenotypes</w:t>
      </w:r>
      <w:r w:rsidRPr="00BD05BC">
        <w:rPr>
          <w:rFonts w:ascii="Times New Roman" w:hAnsi="Times New Roman" w:cs="Times New Roman"/>
          <w:sz w:val="20"/>
          <w:szCs w:val="20"/>
        </w:rPr>
        <w:t>, recent studies</w:t>
      </w:r>
      <w:r w:rsidR="00D3437C" w:rsidRPr="00BD05BC">
        <w:rPr>
          <w:rFonts w:ascii="Times New Roman" w:hAnsi="Times New Roman" w:cs="Times New Roman"/>
          <w:sz w:val="20"/>
          <w:szCs w:val="20"/>
        </w:rPr>
        <w:t xml:space="preserve"> (</w:t>
      </w:r>
      <w:proofErr w:type="spellStart"/>
      <w:r w:rsidRPr="00BD05BC">
        <w:rPr>
          <w:rFonts w:ascii="Times New Roman" w:hAnsi="Times New Roman" w:cs="Times New Roman"/>
          <w:sz w:val="20"/>
          <w:szCs w:val="20"/>
        </w:rPr>
        <w:t>Ossenkoppele</w:t>
      </w:r>
      <w:proofErr w:type="spellEnd"/>
      <w:r w:rsidR="00D3437C" w:rsidRPr="00BD05BC">
        <w:rPr>
          <w:rFonts w:ascii="Times New Roman" w:hAnsi="Times New Roman" w:cs="Times New Roman"/>
          <w:sz w:val="20"/>
          <w:szCs w:val="20"/>
        </w:rPr>
        <w:t xml:space="preserve"> et al., </w:t>
      </w:r>
      <w:r w:rsidRPr="00BD05BC">
        <w:rPr>
          <w:rFonts w:ascii="Times New Roman" w:hAnsi="Times New Roman" w:cs="Times New Roman"/>
          <w:sz w:val="20"/>
          <w:szCs w:val="20"/>
        </w:rPr>
        <w:t>2014</w:t>
      </w:r>
      <w:r w:rsidR="00D3437C" w:rsidRPr="00BD05BC">
        <w:rPr>
          <w:rFonts w:ascii="Times New Roman" w:hAnsi="Times New Roman" w:cs="Times New Roman"/>
          <w:sz w:val="20"/>
          <w:szCs w:val="20"/>
        </w:rPr>
        <w:t>)</w:t>
      </w:r>
      <w:r w:rsidRPr="00BD05BC">
        <w:rPr>
          <w:rFonts w:ascii="Times New Roman" w:hAnsi="Times New Roman" w:cs="Times New Roman"/>
          <w:sz w:val="20"/>
          <w:szCs w:val="20"/>
        </w:rPr>
        <w:t xml:space="preserve"> have showed partial spatial</w:t>
      </w:r>
      <w:r w:rsidR="00D74CE8">
        <w:rPr>
          <w:rFonts w:ascii="Times New Roman" w:hAnsi="Times New Roman" w:cs="Times New Roman"/>
          <w:sz w:val="20"/>
          <w:szCs w:val="20"/>
        </w:rPr>
        <w:t xml:space="preserve"> </w:t>
      </w:r>
      <w:r w:rsidRPr="00BD05BC">
        <w:rPr>
          <w:rFonts w:ascii="Times New Roman" w:hAnsi="Times New Roman" w:cs="Times New Roman"/>
          <w:sz w:val="20"/>
          <w:szCs w:val="20"/>
        </w:rPr>
        <w:t xml:space="preserve">overlap, while others have further suggested </w:t>
      </w:r>
      <w:r w:rsidR="00511A4E">
        <w:rPr>
          <w:rFonts w:ascii="Times New Roman" w:hAnsi="Times New Roman" w:cs="Times New Roman"/>
          <w:sz w:val="20"/>
          <w:szCs w:val="20"/>
        </w:rPr>
        <w:t xml:space="preserve">such </w:t>
      </w:r>
      <w:r w:rsidR="00737343">
        <w:rPr>
          <w:rFonts w:ascii="Times New Roman" w:hAnsi="Times New Roman" w:cs="Times New Roman"/>
          <w:sz w:val="20"/>
          <w:szCs w:val="20"/>
        </w:rPr>
        <w:t xml:space="preserve">AD </w:t>
      </w:r>
      <w:r w:rsidR="00860CE2">
        <w:rPr>
          <w:rFonts w:ascii="Times New Roman" w:hAnsi="Times New Roman" w:cs="Times New Roman"/>
          <w:sz w:val="20"/>
          <w:szCs w:val="20"/>
        </w:rPr>
        <w:t>phenotypes</w:t>
      </w:r>
      <w:r w:rsidR="00511A4E">
        <w:rPr>
          <w:rFonts w:ascii="Times New Roman" w:hAnsi="Times New Roman" w:cs="Times New Roman"/>
          <w:sz w:val="20"/>
          <w:szCs w:val="20"/>
        </w:rPr>
        <w:t xml:space="preserve"> </w:t>
      </w:r>
      <w:r w:rsidRPr="00BD05BC">
        <w:rPr>
          <w:rFonts w:ascii="Times New Roman" w:hAnsi="Times New Roman" w:cs="Times New Roman"/>
          <w:sz w:val="20"/>
          <w:szCs w:val="20"/>
        </w:rPr>
        <w:t xml:space="preserve">lie on a continuum of variation </w:t>
      </w:r>
      <w:r w:rsidR="00D3437C" w:rsidRPr="00BD05BC">
        <w:rPr>
          <w:rFonts w:ascii="Times New Roman" w:hAnsi="Times New Roman" w:cs="Times New Roman"/>
          <w:sz w:val="20"/>
          <w:szCs w:val="20"/>
        </w:rPr>
        <w:t>(</w:t>
      </w:r>
      <w:r w:rsidR="00CA2824" w:rsidRPr="00BD05BC">
        <w:rPr>
          <w:rFonts w:ascii="Times New Roman" w:hAnsi="Times New Roman" w:cs="Times New Roman"/>
          <w:sz w:val="20"/>
          <w:szCs w:val="20"/>
        </w:rPr>
        <w:t>Crutch et al.</w:t>
      </w:r>
      <w:r w:rsidR="00D3437C" w:rsidRPr="00BD05BC">
        <w:rPr>
          <w:rFonts w:ascii="Times New Roman" w:hAnsi="Times New Roman" w:cs="Times New Roman"/>
          <w:sz w:val="20"/>
          <w:szCs w:val="20"/>
        </w:rPr>
        <w:t>, 2012)</w:t>
      </w:r>
      <w:r w:rsidR="00285F2B">
        <w:rPr>
          <w:rFonts w:ascii="Times New Roman" w:hAnsi="Times New Roman" w:cs="Times New Roman"/>
          <w:sz w:val="20"/>
          <w:szCs w:val="20"/>
        </w:rPr>
        <w:t>, with varying degree of clinical and pathological overlap</w:t>
      </w:r>
      <w:r w:rsidR="00D3437C" w:rsidRPr="00BD05BC">
        <w:rPr>
          <w:rFonts w:ascii="Times New Roman" w:hAnsi="Times New Roman" w:cs="Times New Roman"/>
          <w:sz w:val="20"/>
          <w:szCs w:val="20"/>
        </w:rPr>
        <w:t>.</w:t>
      </w:r>
      <w:r w:rsidRPr="00BD05BC">
        <w:rPr>
          <w:rFonts w:ascii="Times New Roman" w:hAnsi="Times New Roman" w:cs="Times New Roman"/>
          <w:sz w:val="20"/>
          <w:szCs w:val="20"/>
        </w:rPr>
        <w:t xml:space="preserve"> The presence of overlap in pathology patterns across different dementias suggests that it should be theoretically possible to perform transfer learning across the diseases. </w:t>
      </w:r>
    </w:p>
    <w:p w14:paraId="2ABCE7DF" w14:textId="32111CB6" w:rsidR="009C1BBD" w:rsidRDefault="009C1BBD" w:rsidP="00696AF9">
      <w:pPr>
        <w:rPr>
          <w:rFonts w:ascii="Times New Roman" w:hAnsi="Times New Roman" w:cs="Times New Roman"/>
          <w:sz w:val="20"/>
          <w:szCs w:val="20"/>
        </w:rPr>
      </w:pPr>
      <w:r w:rsidRPr="00BD05BC">
        <w:rPr>
          <w:rFonts w:ascii="Times New Roman" w:hAnsi="Times New Roman" w:cs="Times New Roman"/>
          <w:sz w:val="20"/>
          <w:szCs w:val="20"/>
        </w:rPr>
        <w:t xml:space="preserve">We propose Disease Knowledge Transfer (DKT), a generative joint model that estimates continuous multimodal </w:t>
      </w:r>
      <w:r w:rsidR="00A81F78">
        <w:rPr>
          <w:rFonts w:ascii="Times New Roman" w:hAnsi="Times New Roman" w:cs="Times New Roman"/>
          <w:sz w:val="20"/>
          <w:szCs w:val="20"/>
        </w:rPr>
        <w:t xml:space="preserve">biomarker </w:t>
      </w:r>
      <w:r w:rsidRPr="00BD05BC">
        <w:rPr>
          <w:rFonts w:ascii="Times New Roman" w:hAnsi="Times New Roman" w:cs="Times New Roman"/>
          <w:sz w:val="20"/>
          <w:szCs w:val="20"/>
        </w:rPr>
        <w:t xml:space="preserve">progressions for multiple dementias simultaneously and which inherently performs transfer learning between the modelled dementia phenotypes. This is achieved by disentangling </w:t>
      </w:r>
      <w:r w:rsidRPr="00BD05BC">
        <w:rPr>
          <w:rFonts w:ascii="Times New Roman" w:hAnsi="Times New Roman" w:cs="Times New Roman"/>
          <w:i/>
          <w:sz w:val="20"/>
          <w:szCs w:val="20"/>
        </w:rPr>
        <w:t>disease-specific</w:t>
      </w:r>
      <w:r w:rsidRPr="00BD05BC">
        <w:rPr>
          <w:rFonts w:ascii="Times New Roman" w:hAnsi="Times New Roman" w:cs="Times New Roman"/>
          <w:sz w:val="20"/>
          <w:szCs w:val="20"/>
        </w:rPr>
        <w:t xml:space="preserve"> from </w:t>
      </w:r>
      <w:r w:rsidRPr="00BD05BC">
        <w:rPr>
          <w:rFonts w:ascii="Times New Roman" w:hAnsi="Times New Roman" w:cs="Times New Roman"/>
          <w:i/>
          <w:sz w:val="20"/>
          <w:szCs w:val="20"/>
        </w:rPr>
        <w:t>disease-agnostic</w:t>
      </w:r>
      <w:r w:rsidRPr="00BD05BC">
        <w:rPr>
          <w:rFonts w:ascii="Times New Roman" w:hAnsi="Times New Roman" w:cs="Times New Roman"/>
          <w:sz w:val="20"/>
          <w:szCs w:val="20"/>
        </w:rPr>
        <w:t xml:space="preserve"> biomarker relationships.</w:t>
      </w:r>
      <w:r w:rsidR="00274675">
        <w:rPr>
          <w:rFonts w:ascii="Times New Roman" w:hAnsi="Times New Roman" w:cs="Times New Roman"/>
          <w:sz w:val="20"/>
          <w:szCs w:val="20"/>
        </w:rPr>
        <w:t xml:space="preserve"> </w:t>
      </w:r>
      <w:r w:rsidR="00274675">
        <w:rPr>
          <w:rFonts w:ascii="Times New Roman" w:hAnsi="Times New Roman" w:cs="Times New Roman"/>
          <w:sz w:val="20"/>
          <w:szCs w:val="20"/>
        </w:rPr>
        <w:t xml:space="preserve">We </w:t>
      </w:r>
      <w:r w:rsidR="00274675">
        <w:rPr>
          <w:rFonts w:ascii="Times New Roman" w:hAnsi="Times New Roman" w:cs="Times New Roman"/>
          <w:sz w:val="20"/>
          <w:szCs w:val="20"/>
        </w:rPr>
        <w:t xml:space="preserve">demonstrate </w:t>
      </w:r>
      <w:r w:rsidR="00274675">
        <w:rPr>
          <w:rFonts w:ascii="Times New Roman" w:hAnsi="Times New Roman" w:cs="Times New Roman"/>
          <w:sz w:val="20"/>
          <w:szCs w:val="20"/>
        </w:rPr>
        <w:t>DKT</w:t>
      </w:r>
      <w:r w:rsidR="00274675">
        <w:rPr>
          <w:rFonts w:ascii="Times New Roman" w:hAnsi="Times New Roman" w:cs="Times New Roman"/>
          <w:sz w:val="20"/>
          <w:szCs w:val="20"/>
        </w:rPr>
        <w:t>’s</w:t>
      </w:r>
      <w:r w:rsidR="00274675">
        <w:rPr>
          <w:rFonts w:ascii="Times New Roman" w:hAnsi="Times New Roman" w:cs="Times New Roman"/>
          <w:sz w:val="20"/>
          <w:szCs w:val="20"/>
        </w:rPr>
        <w:t xml:space="preserve"> </w:t>
      </w:r>
      <w:r w:rsidR="00274675">
        <w:rPr>
          <w:rFonts w:ascii="Times New Roman" w:hAnsi="Times New Roman" w:cs="Times New Roman"/>
          <w:sz w:val="20"/>
          <w:szCs w:val="20"/>
        </w:rPr>
        <w:t>ability</w:t>
      </w:r>
      <w:r w:rsidR="00274675" w:rsidRPr="00BD05BC">
        <w:rPr>
          <w:rFonts w:ascii="Times New Roman" w:hAnsi="Times New Roman" w:cs="Times New Roman"/>
          <w:sz w:val="20"/>
          <w:szCs w:val="20"/>
        </w:rPr>
        <w:t xml:space="preserve"> to predict non-MRI trajectories for PCA patients</w:t>
      </w:r>
      <w:r w:rsidR="00274675">
        <w:rPr>
          <w:rFonts w:ascii="Times New Roman" w:hAnsi="Times New Roman" w:cs="Times New Roman"/>
          <w:sz w:val="20"/>
          <w:szCs w:val="20"/>
        </w:rPr>
        <w:t>, in lack of such data</w:t>
      </w:r>
      <w:r w:rsidR="00902887">
        <w:rPr>
          <w:rFonts w:ascii="Times New Roman" w:hAnsi="Times New Roman" w:cs="Times New Roman"/>
          <w:sz w:val="20"/>
          <w:szCs w:val="20"/>
        </w:rPr>
        <w:t>. This is done</w:t>
      </w:r>
      <w:r w:rsidR="00B05798">
        <w:rPr>
          <w:rFonts w:ascii="Times New Roman" w:hAnsi="Times New Roman" w:cs="Times New Roman"/>
          <w:sz w:val="20"/>
          <w:szCs w:val="20"/>
        </w:rPr>
        <w:t xml:space="preserve"> by</w:t>
      </w:r>
      <w:r w:rsidRPr="00BD05BC">
        <w:rPr>
          <w:rFonts w:ascii="Times New Roman" w:hAnsi="Times New Roman" w:cs="Times New Roman"/>
          <w:sz w:val="20"/>
          <w:szCs w:val="20"/>
        </w:rPr>
        <w:t xml:space="preserve"> fit</w:t>
      </w:r>
      <w:r w:rsidR="00B05798">
        <w:rPr>
          <w:rFonts w:ascii="Times New Roman" w:hAnsi="Times New Roman" w:cs="Times New Roman"/>
          <w:sz w:val="20"/>
          <w:szCs w:val="20"/>
        </w:rPr>
        <w:t>ting</w:t>
      </w:r>
      <w:r w:rsidRPr="00BD05BC">
        <w:rPr>
          <w:rFonts w:ascii="Times New Roman" w:hAnsi="Times New Roman" w:cs="Times New Roman"/>
          <w:sz w:val="20"/>
          <w:szCs w:val="20"/>
        </w:rPr>
        <w:t xml:space="preserve"> DKT to two datasets simultaneously: (1) the TADPOLE Challenge</w:t>
      </w:r>
      <w:r>
        <w:rPr>
          <w:rFonts w:ascii="Times New Roman" w:hAnsi="Times New Roman" w:cs="Times New Roman"/>
          <w:sz w:val="20"/>
          <w:szCs w:val="20"/>
        </w:rPr>
        <w:t xml:space="preserve"> (Marinescu et al., 2018)</w:t>
      </w:r>
      <w:r w:rsidRPr="00BD05BC">
        <w:rPr>
          <w:rFonts w:ascii="Times New Roman" w:hAnsi="Times New Roman" w:cs="Times New Roman"/>
          <w:sz w:val="20"/>
          <w:szCs w:val="20"/>
        </w:rPr>
        <w:t xml:space="preserve"> dataset containing subjects from the </w:t>
      </w:r>
      <w:r>
        <w:rPr>
          <w:rFonts w:ascii="Times New Roman" w:hAnsi="Times New Roman" w:cs="Times New Roman"/>
          <w:sz w:val="20"/>
          <w:szCs w:val="20"/>
        </w:rPr>
        <w:t>Alzheimer’s Disease Neuroimaging Initiative (ADNI)</w:t>
      </w:r>
      <w:r w:rsidRPr="00BD05BC">
        <w:rPr>
          <w:rFonts w:ascii="Times New Roman" w:hAnsi="Times New Roman" w:cs="Times New Roman"/>
          <w:sz w:val="20"/>
          <w:szCs w:val="20"/>
        </w:rPr>
        <w:t xml:space="preserve"> with MRI, FDG-PET, DTI, AV45 and AV1451 scans and (2) MRI scans from patients with Posterior Cortical Atrophy fro</w:t>
      </w:r>
      <w:r w:rsidR="009C1602">
        <w:rPr>
          <w:rFonts w:ascii="Times New Roman" w:hAnsi="Times New Roman" w:cs="Times New Roman"/>
          <w:sz w:val="20"/>
          <w:szCs w:val="20"/>
        </w:rPr>
        <w:t xml:space="preserve">m our local centre. </w:t>
      </w:r>
      <w:r w:rsidR="00D221B1">
        <w:rPr>
          <w:rFonts w:ascii="Times New Roman" w:hAnsi="Times New Roman" w:cs="Times New Roman"/>
          <w:sz w:val="20"/>
          <w:szCs w:val="20"/>
        </w:rPr>
        <w:t xml:space="preserve">We show that DKT estimates plausible non-MRI trajectories and </w:t>
      </w:r>
      <w:r w:rsidR="00EB545C">
        <w:rPr>
          <w:rFonts w:ascii="Times New Roman" w:hAnsi="Times New Roman" w:cs="Times New Roman"/>
          <w:sz w:val="20"/>
          <w:szCs w:val="20"/>
        </w:rPr>
        <w:t>further validate DKT on two datasets: (1) synthetic data from two diseases with known ground truth, and (2)</w:t>
      </w:r>
      <w:r w:rsidRPr="00BD05BC">
        <w:rPr>
          <w:rFonts w:ascii="Times New Roman" w:hAnsi="Times New Roman" w:cs="Times New Roman"/>
          <w:sz w:val="20"/>
          <w:szCs w:val="20"/>
        </w:rPr>
        <w:t xml:space="preserve"> a set of 20 DTI scans from the PCA patients and</w:t>
      </w:r>
      <w:r>
        <w:rPr>
          <w:rFonts w:ascii="Times New Roman" w:hAnsi="Times New Roman" w:cs="Times New Roman"/>
          <w:sz w:val="20"/>
          <w:szCs w:val="20"/>
        </w:rPr>
        <w:t xml:space="preserve"> </w:t>
      </w:r>
      <w:r w:rsidRPr="00BD05BC">
        <w:rPr>
          <w:rFonts w:ascii="Times New Roman" w:hAnsi="Times New Roman" w:cs="Times New Roman"/>
          <w:sz w:val="20"/>
          <w:szCs w:val="20"/>
        </w:rPr>
        <w:t xml:space="preserve">controls </w:t>
      </w:r>
      <w:r>
        <w:rPr>
          <w:rFonts w:ascii="Times New Roman" w:hAnsi="Times New Roman" w:cs="Times New Roman"/>
          <w:sz w:val="20"/>
          <w:szCs w:val="20"/>
        </w:rPr>
        <w:t>from our local centre</w:t>
      </w:r>
      <w:r w:rsidRPr="00BD05BC">
        <w:rPr>
          <w:rFonts w:ascii="Times New Roman" w:hAnsi="Times New Roman" w:cs="Times New Roman"/>
          <w:sz w:val="20"/>
          <w:szCs w:val="20"/>
        </w:rPr>
        <w:t>.</w:t>
      </w:r>
    </w:p>
    <w:p w14:paraId="4D69F7B3" w14:textId="3A906611" w:rsidR="00696AF9" w:rsidRPr="00BD05BC" w:rsidRDefault="00EB779A" w:rsidP="00696AF9">
      <w:pPr>
        <w:rPr>
          <w:rFonts w:ascii="Times New Roman" w:hAnsi="Times New Roman" w:cs="Times New Roman"/>
          <w:sz w:val="20"/>
          <w:szCs w:val="20"/>
        </w:rPr>
      </w:pPr>
      <w:r>
        <w:rPr>
          <w:rFonts w:ascii="Times New Roman" w:hAnsi="Times New Roman" w:cs="Times New Roman"/>
          <w:sz w:val="20"/>
          <w:szCs w:val="20"/>
        </w:rPr>
        <w:t>P</w:t>
      </w:r>
      <w:r w:rsidR="00C22011">
        <w:rPr>
          <w:rFonts w:ascii="Times New Roman" w:hAnsi="Times New Roman" w:cs="Times New Roman"/>
          <w:sz w:val="20"/>
          <w:szCs w:val="20"/>
        </w:rPr>
        <w:t>ast literature on transfer learning</w:t>
      </w:r>
      <w:r w:rsidR="001D4923">
        <w:rPr>
          <w:rFonts w:ascii="Times New Roman" w:hAnsi="Times New Roman" w:cs="Times New Roman"/>
          <w:sz w:val="20"/>
          <w:szCs w:val="20"/>
        </w:rPr>
        <w:t xml:space="preserve"> </w:t>
      </w:r>
      <w:r w:rsidR="00322B91">
        <w:rPr>
          <w:rFonts w:ascii="Times New Roman" w:hAnsi="Times New Roman" w:cs="Times New Roman"/>
          <w:sz w:val="20"/>
          <w:szCs w:val="20"/>
        </w:rPr>
        <w:t xml:space="preserve">in neurodegenerative diseases </w:t>
      </w:r>
      <w:r w:rsidR="001D4923">
        <w:rPr>
          <w:rFonts w:ascii="Times New Roman" w:hAnsi="Times New Roman" w:cs="Times New Roman"/>
          <w:sz w:val="20"/>
          <w:szCs w:val="20"/>
        </w:rPr>
        <w:t>fo</w:t>
      </w:r>
      <w:r w:rsidR="00322B91">
        <w:rPr>
          <w:rFonts w:ascii="Times New Roman" w:hAnsi="Times New Roman" w:cs="Times New Roman"/>
          <w:sz w:val="20"/>
          <w:szCs w:val="20"/>
        </w:rPr>
        <w:t>cused on</w:t>
      </w:r>
      <w:r w:rsidR="001D4923">
        <w:rPr>
          <w:rFonts w:ascii="Times New Roman" w:hAnsi="Times New Roman" w:cs="Times New Roman"/>
          <w:sz w:val="20"/>
          <w:szCs w:val="20"/>
        </w:rPr>
        <w:t xml:space="preserve"> </w:t>
      </w:r>
      <w:r w:rsidR="00322B91">
        <w:rPr>
          <w:rFonts w:ascii="Times New Roman" w:hAnsi="Times New Roman" w:cs="Times New Roman"/>
          <w:sz w:val="20"/>
          <w:szCs w:val="20"/>
        </w:rPr>
        <w:t xml:space="preserve">improving </w:t>
      </w:r>
      <w:r w:rsidR="001A713C">
        <w:rPr>
          <w:rFonts w:ascii="Times New Roman" w:hAnsi="Times New Roman" w:cs="Times New Roman"/>
          <w:sz w:val="20"/>
          <w:szCs w:val="20"/>
        </w:rPr>
        <w:t xml:space="preserve">AD </w:t>
      </w:r>
      <w:r w:rsidR="001D4923">
        <w:rPr>
          <w:rFonts w:ascii="Times New Roman" w:hAnsi="Times New Roman" w:cs="Times New Roman"/>
          <w:sz w:val="20"/>
          <w:szCs w:val="20"/>
        </w:rPr>
        <w:t>diagnosis classification</w:t>
      </w:r>
      <w:r w:rsidR="008107AE">
        <w:rPr>
          <w:rFonts w:ascii="Times New Roman" w:hAnsi="Times New Roman" w:cs="Times New Roman"/>
          <w:sz w:val="20"/>
          <w:szCs w:val="20"/>
        </w:rPr>
        <w:t xml:space="preserve"> tasks</w:t>
      </w:r>
      <w:r w:rsidR="00AB444B">
        <w:rPr>
          <w:rFonts w:ascii="Times New Roman" w:hAnsi="Times New Roman" w:cs="Times New Roman"/>
          <w:sz w:val="20"/>
          <w:szCs w:val="20"/>
        </w:rPr>
        <w:t>.</w:t>
      </w:r>
      <w:r w:rsidR="00C22011">
        <w:rPr>
          <w:rFonts w:ascii="Times New Roman" w:hAnsi="Times New Roman" w:cs="Times New Roman"/>
          <w:sz w:val="20"/>
          <w:szCs w:val="20"/>
        </w:rPr>
        <w:t xml:space="preserve"> </w:t>
      </w:r>
      <w:r w:rsidR="001915BD">
        <w:rPr>
          <w:rFonts w:ascii="Times New Roman" w:hAnsi="Times New Roman" w:cs="Times New Roman"/>
          <w:sz w:val="20"/>
          <w:szCs w:val="20"/>
        </w:rPr>
        <w:t>Hon et al., 2017</w:t>
      </w:r>
      <w:r w:rsidR="00696AF9" w:rsidRPr="00BD05BC">
        <w:rPr>
          <w:rFonts w:ascii="Times New Roman" w:hAnsi="Times New Roman" w:cs="Times New Roman"/>
          <w:sz w:val="20"/>
          <w:szCs w:val="20"/>
        </w:rPr>
        <w:t xml:space="preserve"> performed transfer learning from generic image datasets </w:t>
      </w:r>
      <w:r w:rsidR="003E7422">
        <w:rPr>
          <w:rFonts w:ascii="Times New Roman" w:hAnsi="Times New Roman" w:cs="Times New Roman"/>
          <w:sz w:val="20"/>
          <w:szCs w:val="20"/>
        </w:rPr>
        <w:t xml:space="preserve">to </w:t>
      </w:r>
      <w:r w:rsidR="00A13583">
        <w:rPr>
          <w:rFonts w:ascii="Times New Roman" w:hAnsi="Times New Roman" w:cs="Times New Roman"/>
          <w:sz w:val="20"/>
          <w:szCs w:val="20"/>
        </w:rPr>
        <w:t>improve</w:t>
      </w:r>
      <w:r w:rsidR="00696AF9" w:rsidRPr="00BD05BC">
        <w:rPr>
          <w:rFonts w:ascii="Times New Roman" w:hAnsi="Times New Roman" w:cs="Times New Roman"/>
          <w:sz w:val="20"/>
          <w:szCs w:val="20"/>
        </w:rPr>
        <w:t xml:space="preserve"> </w:t>
      </w:r>
      <w:r w:rsidR="00A13583">
        <w:rPr>
          <w:rFonts w:ascii="Times New Roman" w:hAnsi="Times New Roman" w:cs="Times New Roman"/>
          <w:sz w:val="20"/>
          <w:szCs w:val="20"/>
        </w:rPr>
        <w:t>AD vs healthy control classification</w:t>
      </w:r>
      <w:r w:rsidR="001915BD">
        <w:rPr>
          <w:rFonts w:ascii="Times New Roman" w:hAnsi="Times New Roman" w:cs="Times New Roman"/>
          <w:sz w:val="20"/>
          <w:szCs w:val="20"/>
        </w:rPr>
        <w:t>. Cheng et al.</w:t>
      </w:r>
      <w:r w:rsidR="001D06C1">
        <w:rPr>
          <w:rFonts w:ascii="Times New Roman" w:hAnsi="Times New Roman" w:cs="Times New Roman"/>
          <w:sz w:val="20"/>
          <w:szCs w:val="20"/>
        </w:rPr>
        <w:t xml:space="preserve"> 2014</w:t>
      </w:r>
      <w:r w:rsidR="001915BD">
        <w:rPr>
          <w:rFonts w:ascii="Times New Roman" w:hAnsi="Times New Roman" w:cs="Times New Roman"/>
          <w:sz w:val="20"/>
          <w:szCs w:val="20"/>
        </w:rPr>
        <w:t xml:space="preserve"> performed multi-domain transfer learning to </w:t>
      </w:r>
      <w:r w:rsidR="000D1FF3">
        <w:rPr>
          <w:rFonts w:ascii="Times New Roman" w:hAnsi="Times New Roman" w:cs="Times New Roman"/>
          <w:sz w:val="20"/>
          <w:szCs w:val="20"/>
        </w:rPr>
        <w:t>improve early diagnosis of AD</w:t>
      </w:r>
      <w:r w:rsidR="005B5CC8">
        <w:rPr>
          <w:rFonts w:ascii="Times New Roman" w:hAnsi="Times New Roman" w:cs="Times New Roman"/>
          <w:sz w:val="20"/>
          <w:szCs w:val="20"/>
        </w:rPr>
        <w:t>, while</w:t>
      </w:r>
      <w:r w:rsidR="00576E68">
        <w:rPr>
          <w:rFonts w:ascii="Times New Roman" w:hAnsi="Times New Roman" w:cs="Times New Roman"/>
          <w:sz w:val="20"/>
          <w:szCs w:val="20"/>
        </w:rPr>
        <w:t xml:space="preserve"> Cheng et al., 2015 performed</w:t>
      </w:r>
      <w:r w:rsidR="000D1FF3">
        <w:rPr>
          <w:rFonts w:ascii="Times New Roman" w:hAnsi="Times New Roman" w:cs="Times New Roman"/>
          <w:sz w:val="20"/>
          <w:szCs w:val="20"/>
        </w:rPr>
        <w:t xml:space="preserve"> </w:t>
      </w:r>
      <w:r w:rsidR="005B5CC8">
        <w:rPr>
          <w:rFonts w:ascii="Times New Roman" w:hAnsi="Times New Roman" w:cs="Times New Roman"/>
          <w:sz w:val="20"/>
          <w:szCs w:val="20"/>
        </w:rPr>
        <w:t>transfer learning to predict MCI conversion.</w:t>
      </w:r>
      <w:r w:rsidR="00756139">
        <w:rPr>
          <w:rFonts w:ascii="Times New Roman" w:hAnsi="Times New Roman" w:cs="Times New Roman"/>
          <w:sz w:val="20"/>
          <w:szCs w:val="20"/>
        </w:rPr>
        <w:t xml:space="preserve"> </w:t>
      </w:r>
      <w:bookmarkStart w:id="0" w:name="_GoBack"/>
      <w:bookmarkEnd w:id="0"/>
      <w:r w:rsidR="00AB444B">
        <w:rPr>
          <w:rFonts w:ascii="Times New Roman" w:hAnsi="Times New Roman" w:cs="Times New Roman"/>
          <w:sz w:val="20"/>
          <w:szCs w:val="20"/>
        </w:rPr>
        <w:t>However</w:t>
      </w:r>
      <w:r w:rsidR="00AB444B">
        <w:rPr>
          <w:rFonts w:ascii="Times New Roman" w:hAnsi="Times New Roman" w:cs="Times New Roman"/>
          <w:sz w:val="20"/>
          <w:szCs w:val="20"/>
        </w:rPr>
        <w:t xml:space="preserve">, to our knowledge there are no studies that perform transfer learning with the aim of estimating temporal </w:t>
      </w:r>
      <w:r w:rsidR="00E066BB">
        <w:rPr>
          <w:rFonts w:ascii="Times New Roman" w:hAnsi="Times New Roman" w:cs="Times New Roman"/>
          <w:sz w:val="20"/>
          <w:szCs w:val="20"/>
        </w:rPr>
        <w:t xml:space="preserve">biomarker </w:t>
      </w:r>
      <w:r w:rsidR="00AB444B">
        <w:rPr>
          <w:rFonts w:ascii="Times New Roman" w:hAnsi="Times New Roman" w:cs="Times New Roman"/>
          <w:sz w:val="20"/>
          <w:szCs w:val="20"/>
        </w:rPr>
        <w:t>signatures in dementias.</w:t>
      </w:r>
      <w:r w:rsidR="00AB444B">
        <w:rPr>
          <w:rFonts w:ascii="Times New Roman" w:hAnsi="Times New Roman" w:cs="Times New Roman"/>
          <w:sz w:val="20"/>
          <w:szCs w:val="20"/>
        </w:rPr>
        <w:t xml:space="preserve"> A detailed temporal signature enables not just diagnosis classification, but also </w:t>
      </w:r>
      <w:r w:rsidR="004C2019">
        <w:rPr>
          <w:rFonts w:ascii="Times New Roman" w:hAnsi="Times New Roman" w:cs="Times New Roman"/>
          <w:sz w:val="20"/>
          <w:szCs w:val="20"/>
        </w:rPr>
        <w:t xml:space="preserve">understanding of underlying disease mechanisms, the </w:t>
      </w:r>
      <w:r w:rsidR="00AB444B">
        <w:rPr>
          <w:rFonts w:ascii="Times New Roman" w:hAnsi="Times New Roman" w:cs="Times New Roman"/>
          <w:sz w:val="20"/>
          <w:szCs w:val="20"/>
        </w:rPr>
        <w:t xml:space="preserve">prediction of individuals’ </w:t>
      </w:r>
      <w:r w:rsidR="00471E30">
        <w:rPr>
          <w:rFonts w:ascii="Times New Roman" w:hAnsi="Times New Roman" w:cs="Times New Roman"/>
          <w:sz w:val="20"/>
          <w:szCs w:val="20"/>
        </w:rPr>
        <w:t xml:space="preserve">future </w:t>
      </w:r>
      <w:r w:rsidR="00AB444B">
        <w:rPr>
          <w:rFonts w:ascii="Times New Roman" w:hAnsi="Times New Roman" w:cs="Times New Roman"/>
          <w:sz w:val="20"/>
          <w:szCs w:val="20"/>
        </w:rPr>
        <w:t>evolution, and stratification of subjects in clinical trials.</w:t>
      </w:r>
    </w:p>
    <w:p w14:paraId="277CCF08" w14:textId="77777777" w:rsidR="00696AF9" w:rsidRPr="00BD05BC" w:rsidRDefault="002611F2" w:rsidP="002611F2">
      <w:pPr>
        <w:jc w:val="center"/>
        <w:rPr>
          <w:rFonts w:ascii="Times New Roman" w:hAnsi="Times New Roman" w:cs="Times New Roman"/>
          <w:sz w:val="20"/>
          <w:szCs w:val="20"/>
        </w:rPr>
      </w:pPr>
      <w:r w:rsidRPr="00BD05BC">
        <w:rPr>
          <w:rFonts w:ascii="Times New Roman" w:hAnsi="Times New Roman" w:cs="Times New Roman"/>
          <w:noProof/>
          <w:sz w:val="20"/>
          <w:szCs w:val="20"/>
        </w:rPr>
        <w:lastRenderedPageBreak/>
        <w:drawing>
          <wp:inline distT="0" distB="0" distL="0" distR="0" wp14:anchorId="395CDB9C" wp14:editId="3A61AF23">
            <wp:extent cx="4445000" cy="3277363"/>
            <wp:effectExtent l="0" t="0" r="0" b="0"/>
            <wp:docPr id="1" name="Picture 1"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ease_knowledge_transf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49289" cy="3280525"/>
                    </a:xfrm>
                    <a:prstGeom prst="rect">
                      <a:avLst/>
                    </a:prstGeom>
                  </pic:spPr>
                </pic:pic>
              </a:graphicData>
            </a:graphic>
          </wp:inline>
        </w:drawing>
      </w:r>
    </w:p>
    <w:p w14:paraId="7A1F27C4" w14:textId="75E276B5"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Figure 1. Diagram of the proposed </w:t>
      </w:r>
      <w:r w:rsidR="006F3D30">
        <w:rPr>
          <w:rFonts w:ascii="Times New Roman" w:hAnsi="Times New Roman" w:cs="Times New Roman"/>
          <w:sz w:val="20"/>
          <w:szCs w:val="20"/>
        </w:rPr>
        <w:t xml:space="preserve">DKT </w:t>
      </w:r>
      <w:r w:rsidRPr="00BD05BC">
        <w:rPr>
          <w:rFonts w:ascii="Times New Roman" w:hAnsi="Times New Roman" w:cs="Times New Roman"/>
          <w:sz w:val="20"/>
          <w:szCs w:val="20"/>
        </w:rPr>
        <w:t>framework. We assume that each disease can be modelled as the evolution of abstract dysfunctionality scores (Y-axis, top row), each one related to different brain regions. Each region-specific dysfunctionality score then further models (X-axis, bottom row) the progression of several modality-specific biomarkers within that same region. The biomarker correlations within the bottom units are assumed to be disease agnostic and shared across all diseases modelled. Disease knowledge transfer can then be achieved via the disease-agnostic units.</w:t>
      </w:r>
    </w:p>
    <w:p w14:paraId="18457D72" w14:textId="77777777" w:rsidR="00696AF9" w:rsidRPr="00BD05BC" w:rsidRDefault="00696AF9" w:rsidP="00BD05BC">
      <w:pPr>
        <w:pStyle w:val="Heading1"/>
      </w:pPr>
      <w:r w:rsidRPr="00BD05BC">
        <w:t>Methods</w:t>
      </w:r>
    </w:p>
    <w:p w14:paraId="3CEA3FFA" w14:textId="77777777" w:rsidR="00696AF9" w:rsidRPr="00BD05BC" w:rsidRDefault="00696AF9" w:rsidP="00BD05BC">
      <w:pPr>
        <w:pStyle w:val="Heading2"/>
      </w:pPr>
      <w:r w:rsidRPr="00BD05BC">
        <w:t>DKT framework</w:t>
      </w:r>
    </w:p>
    <w:p w14:paraId="01A53131"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Fig. </w:t>
      </w:r>
      <w:r w:rsidR="00E30B4D" w:rsidRPr="00BD05BC">
        <w:rPr>
          <w:rFonts w:ascii="Times New Roman" w:hAnsi="Times New Roman" w:cs="Times New Roman"/>
          <w:sz w:val="20"/>
          <w:szCs w:val="20"/>
        </w:rPr>
        <w:t>1</w:t>
      </w:r>
      <w:r w:rsidRPr="00BD05BC">
        <w:rPr>
          <w:rFonts w:ascii="Times New Roman" w:hAnsi="Times New Roman" w:cs="Times New Roman"/>
          <w:sz w:val="20"/>
          <w:szCs w:val="20"/>
        </w:rPr>
        <w:t xml:space="preserve"> shows the overall diagram of our proposed framework for joint modelling of diseases. We assume that</w:t>
      </w:r>
      <w:r w:rsidR="00B238FB" w:rsidRPr="00BD05BC">
        <w:rPr>
          <w:rFonts w:ascii="Times New Roman" w:hAnsi="Times New Roman" w:cs="Times New Roman"/>
          <w:sz w:val="20"/>
          <w:szCs w:val="20"/>
        </w:rPr>
        <w:t xml:space="preserve"> </w:t>
      </w:r>
      <w:r w:rsidRPr="00BD05BC">
        <w:rPr>
          <w:rFonts w:ascii="Times New Roman" w:hAnsi="Times New Roman" w:cs="Times New Roman"/>
          <w:sz w:val="20"/>
          <w:szCs w:val="20"/>
        </w:rPr>
        <w:t xml:space="preserve">the progression of each disease (X-axis, top row) can be modelled as the evolution of abstract dysfunctionality scores, each one related to different brain regions (top row). Each dysfunctionality score is then modelled as the progression of several biomarkers within that same </w:t>
      </w:r>
      <w:proofErr w:type="gramStart"/>
      <w:r w:rsidRPr="00BD05BC">
        <w:rPr>
          <w:rFonts w:ascii="Times New Roman" w:hAnsi="Times New Roman" w:cs="Times New Roman"/>
          <w:sz w:val="20"/>
          <w:szCs w:val="20"/>
        </w:rPr>
        <w:t>region, but</w:t>
      </w:r>
      <w:proofErr w:type="gramEnd"/>
      <w:r w:rsidRPr="00BD05BC">
        <w:rPr>
          <w:rFonts w:ascii="Times New Roman" w:hAnsi="Times New Roman" w:cs="Times New Roman"/>
          <w:sz w:val="20"/>
          <w:szCs w:val="20"/>
        </w:rPr>
        <w:t xml:space="preserve"> acquired using different types of modalities (bottom row). Each group of biomarkers in the bottom row will be called a </w:t>
      </w:r>
      <w:r w:rsidRPr="00BD05BC">
        <w:rPr>
          <w:rFonts w:ascii="Times New Roman" w:hAnsi="Times New Roman" w:cs="Times New Roman"/>
          <w:i/>
          <w:sz w:val="20"/>
          <w:szCs w:val="20"/>
        </w:rPr>
        <w:t>functional unit</w:t>
      </w:r>
      <w:r w:rsidRPr="00BD05BC">
        <w:rPr>
          <w:rFonts w:ascii="Times New Roman" w:hAnsi="Times New Roman" w:cs="Times New Roman"/>
          <w:sz w:val="20"/>
          <w:szCs w:val="20"/>
        </w:rPr>
        <w:t xml:space="preserve">, because the correlations between biomarkers are related though common "function" in a disease agnostic way, since they are related to the same underlying brain region. Biomarker groupings into functional units are defined a-priori. We choose to model the correlations within each unit using the disease progression model (DPM) by </w:t>
      </w:r>
      <w:proofErr w:type="spellStart"/>
      <w:r w:rsidRPr="00BD05BC">
        <w:rPr>
          <w:rFonts w:ascii="Times New Roman" w:hAnsi="Times New Roman" w:cs="Times New Roman"/>
          <w:sz w:val="20"/>
          <w:szCs w:val="20"/>
        </w:rPr>
        <w:t>Jedynak</w:t>
      </w:r>
      <w:proofErr w:type="spellEnd"/>
      <w:r w:rsidRPr="00BD05BC">
        <w:rPr>
          <w:rFonts w:ascii="Times New Roman" w:hAnsi="Times New Roman" w:cs="Times New Roman"/>
          <w:sz w:val="20"/>
          <w:szCs w:val="20"/>
        </w:rPr>
        <w:t xml:space="preserve"> et al.</w:t>
      </w:r>
      <w:r w:rsidR="00B0737A" w:rsidRPr="00BD05BC">
        <w:rPr>
          <w:rFonts w:ascii="Times New Roman" w:hAnsi="Times New Roman" w:cs="Times New Roman"/>
          <w:sz w:val="20"/>
          <w:szCs w:val="20"/>
        </w:rPr>
        <w:t xml:space="preserve"> 2012</w:t>
      </w:r>
      <w:r w:rsidRPr="00BD05BC">
        <w:rPr>
          <w:rFonts w:ascii="Times New Roman" w:hAnsi="Times New Roman" w:cs="Times New Roman"/>
          <w:sz w:val="20"/>
          <w:szCs w:val="20"/>
        </w:rPr>
        <w:t xml:space="preserve">, but any other DPM can also be used. The DPM allows us to reconstruct unit-specific </w:t>
      </w:r>
      <w:r w:rsidRPr="00BD05BC">
        <w:rPr>
          <w:rFonts w:ascii="Times New Roman" w:hAnsi="Times New Roman" w:cs="Times New Roman"/>
          <w:i/>
          <w:sz w:val="20"/>
          <w:szCs w:val="20"/>
        </w:rPr>
        <w:t>dysfunction</w:t>
      </w:r>
      <w:r w:rsidRPr="00BD05BC">
        <w:rPr>
          <w:rFonts w:ascii="Times New Roman" w:hAnsi="Times New Roman" w:cs="Times New Roman"/>
          <w:sz w:val="20"/>
          <w:szCs w:val="20"/>
        </w:rPr>
        <w:t xml:space="preserve"> progression manifolds (bottom row, X axis), which can be used for staging subjects. Finally, we use the same GP model to express the progression within each disease (Figure 1, top) in terms of the dysfunction scores estimated within each functional unit. More precisely, the X-axis dysfunction scores from the functional units become Y-axis measurements in the disease specific models.</w:t>
      </w:r>
    </w:p>
    <w:p w14:paraId="395CD056" w14:textId="77777777" w:rsidR="00696AF9" w:rsidRPr="00BD05BC" w:rsidRDefault="00696AF9" w:rsidP="00696AF9">
      <w:pPr>
        <w:rPr>
          <w:rFonts w:ascii="Times New Roman" w:hAnsi="Times New Roman" w:cs="Times New Roman"/>
          <w:sz w:val="20"/>
          <w:szCs w:val="20"/>
        </w:rPr>
      </w:pPr>
    </w:p>
    <w:p w14:paraId="38B13B2D" w14:textId="77777777" w:rsidR="00696AF9" w:rsidRPr="00BD05BC" w:rsidRDefault="00696AF9" w:rsidP="00CE2CEB">
      <w:pPr>
        <w:rPr>
          <w:rFonts w:ascii="Times New Roman" w:hAnsi="Times New Roman" w:cs="Times New Roman"/>
          <w:sz w:val="20"/>
          <w:szCs w:val="20"/>
        </w:rPr>
      </w:pPr>
      <w:r w:rsidRPr="00BD05BC">
        <w:rPr>
          <w:rFonts w:ascii="Times New Roman" w:hAnsi="Times New Roman" w:cs="Times New Roman"/>
          <w:sz w:val="20"/>
          <w:szCs w:val="20"/>
        </w:rPr>
        <w:lastRenderedPageBreak/>
        <w:t xml:space="preserve">The </w:t>
      </w:r>
      <w:r w:rsidR="007E512F">
        <w:rPr>
          <w:rFonts w:ascii="Times New Roman" w:hAnsi="Times New Roman" w:cs="Times New Roman"/>
          <w:sz w:val="20"/>
          <w:szCs w:val="20"/>
        </w:rPr>
        <w:t xml:space="preserve">DKT framework </w:t>
      </w:r>
      <w:r w:rsidRPr="00BD05BC">
        <w:rPr>
          <w:rFonts w:ascii="Times New Roman" w:hAnsi="Times New Roman" w:cs="Times New Roman"/>
          <w:sz w:val="20"/>
          <w:szCs w:val="20"/>
        </w:rPr>
        <w:t xml:space="preserve">has </w:t>
      </w:r>
      <w:r w:rsidR="007E512F">
        <w:rPr>
          <w:rFonts w:ascii="Times New Roman" w:hAnsi="Times New Roman" w:cs="Times New Roman"/>
          <w:sz w:val="20"/>
          <w:szCs w:val="20"/>
        </w:rPr>
        <w:t xml:space="preserve">a </w:t>
      </w:r>
      <w:r w:rsidR="00852D5F">
        <w:rPr>
          <w:rFonts w:ascii="Times New Roman" w:hAnsi="Times New Roman" w:cs="Times New Roman"/>
          <w:sz w:val="20"/>
          <w:szCs w:val="20"/>
        </w:rPr>
        <w:t>generic</w:t>
      </w:r>
      <w:r w:rsidRPr="00BD05BC">
        <w:rPr>
          <w:rFonts w:ascii="Times New Roman" w:hAnsi="Times New Roman" w:cs="Times New Roman"/>
          <w:sz w:val="20"/>
          <w:szCs w:val="20"/>
        </w:rPr>
        <w:t xml:space="preserve"> mathematical formulation</w:t>
      </w:r>
      <w:r w:rsidR="001F3D94">
        <w:rPr>
          <w:rFonts w:ascii="Times New Roman" w:hAnsi="Times New Roman" w:cs="Times New Roman"/>
          <w:sz w:val="20"/>
          <w:szCs w:val="20"/>
        </w:rPr>
        <w:t xml:space="preserve"> </w:t>
      </w:r>
      <w:r w:rsidR="007E512F">
        <w:rPr>
          <w:rFonts w:ascii="Times New Roman" w:hAnsi="Times New Roman" w:cs="Times New Roman"/>
          <w:sz w:val="20"/>
          <w:szCs w:val="20"/>
        </w:rPr>
        <w:t>which uses several disease progression models as building blocks</w:t>
      </w:r>
      <w:r w:rsidRPr="00BD05BC">
        <w:rPr>
          <w:rFonts w:ascii="Times New Roman" w:hAnsi="Times New Roman" w:cs="Times New Roman"/>
          <w:sz w:val="20"/>
          <w:szCs w:val="20"/>
        </w:rPr>
        <w:t>.</w:t>
      </w:r>
      <w:r w:rsidR="007E512F">
        <w:rPr>
          <w:rFonts w:ascii="Times New Roman" w:hAnsi="Times New Roman" w:cs="Times New Roman"/>
          <w:sz w:val="20"/>
          <w:szCs w:val="20"/>
        </w:rPr>
        <w:t xml:space="preserve"> We will first describe the generic framework, and in the following section we will present our chosen implementation of the building blocks.</w:t>
      </w:r>
      <w:r w:rsidRPr="00BD05BC">
        <w:rPr>
          <w:rFonts w:ascii="Times New Roman" w:hAnsi="Times New Roman" w:cs="Times New Roman"/>
          <w:sz w:val="20"/>
          <w:szCs w:val="20"/>
        </w:rPr>
        <w:t xml:space="preserve"> We assume a set of given biomarkers measurements </w:t>
      </w:r>
      <w:r w:rsidRPr="00BD05BC">
        <w:rPr>
          <w:rFonts w:ascii="Times New Roman" w:hAnsi="Times New Roman" w:cs="Times New Roman"/>
          <w:i/>
          <w:sz w:val="20"/>
          <w:szCs w:val="20"/>
        </w:rPr>
        <w:t>Y = [</w:t>
      </w:r>
      <w:proofErr w:type="spellStart"/>
      <w:r w:rsidRPr="00BD05BC">
        <w:rPr>
          <w:rFonts w:ascii="Times New Roman" w:hAnsi="Times New Roman" w:cs="Times New Roman"/>
          <w:i/>
          <w:sz w:val="20"/>
          <w:szCs w:val="20"/>
        </w:rPr>
        <w:t>y</w:t>
      </w:r>
      <w:r w:rsidR="00CE2CEB" w:rsidRPr="00BD05BC">
        <w:rPr>
          <w:rFonts w:ascii="Times New Roman" w:hAnsi="Times New Roman" w:cs="Times New Roman"/>
          <w:i/>
          <w:sz w:val="20"/>
          <w:szCs w:val="20"/>
          <w:vertAlign w:val="subscript"/>
        </w:rPr>
        <w:t>ijk</w:t>
      </w:r>
      <w:proofErr w:type="spellEnd"/>
      <w:r w:rsidR="00CE2CEB"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 (</w:t>
      </w:r>
      <w:proofErr w:type="spellStart"/>
      <w:proofErr w:type="gramStart"/>
      <w:r w:rsidRPr="00BD05BC">
        <w:rPr>
          <w:rFonts w:ascii="Times New Roman" w:hAnsi="Times New Roman" w:cs="Times New Roman"/>
          <w:i/>
          <w:sz w:val="20"/>
          <w:szCs w:val="20"/>
        </w:rPr>
        <w:t>i,j</w:t>
      </w:r>
      <w:proofErr w:type="gramEnd"/>
      <w:r w:rsidRPr="00BD05BC">
        <w:rPr>
          <w:rFonts w:ascii="Times New Roman" w:hAnsi="Times New Roman" w:cs="Times New Roman"/>
          <w:i/>
          <w:sz w:val="20"/>
          <w:szCs w:val="20"/>
        </w:rPr>
        <w:t>,k</w:t>
      </w:r>
      <w:proofErr w:type="spellEnd"/>
      <w:r w:rsidRPr="00BD05BC">
        <w:rPr>
          <w:rFonts w:ascii="Times New Roman" w:hAnsi="Times New Roman" w:cs="Times New Roman"/>
          <w:i/>
          <w:sz w:val="20"/>
          <w:szCs w:val="20"/>
        </w:rPr>
        <w:t xml:space="preserve">)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926742" w:rsidRPr="00BD05BC">
        <w:rPr>
          <w:rFonts w:ascii="Times New Roman" w:hAnsi="Times New Roman" w:cs="Times New Roman"/>
          <w:i/>
          <w:sz w:val="20"/>
          <w:szCs w:val="20"/>
        </w:rPr>
        <w:t>Ω</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for subject </w:t>
      </w:r>
      <w:proofErr w:type="spellStart"/>
      <w:r w:rsidR="00CE2CEB" w:rsidRPr="00BD05BC">
        <w:rPr>
          <w:rFonts w:ascii="Times New Roman" w:hAnsi="Times New Roman" w:cs="Times New Roman"/>
          <w:i/>
          <w:sz w:val="20"/>
          <w:szCs w:val="20"/>
        </w:rPr>
        <w:t>i</w:t>
      </w:r>
      <w:proofErr w:type="spellEnd"/>
      <w:r w:rsidRPr="00BD05BC">
        <w:rPr>
          <w:rFonts w:ascii="Times New Roman" w:hAnsi="Times New Roman" w:cs="Times New Roman"/>
          <w:sz w:val="20"/>
          <w:szCs w:val="20"/>
        </w:rPr>
        <w:t xml:space="preserve"> at visit </w:t>
      </w:r>
      <w:r w:rsidR="00CE2CEB" w:rsidRPr="00BD05BC">
        <w:rPr>
          <w:rFonts w:ascii="Times New Roman" w:hAnsi="Times New Roman" w:cs="Times New Roman"/>
          <w:i/>
          <w:sz w:val="20"/>
          <w:szCs w:val="20"/>
        </w:rPr>
        <w:t>j</w:t>
      </w:r>
      <w:r w:rsidRPr="00BD05BC">
        <w:rPr>
          <w:rFonts w:ascii="Times New Roman" w:hAnsi="Times New Roman" w:cs="Times New Roman"/>
          <w:sz w:val="20"/>
          <w:szCs w:val="20"/>
        </w:rPr>
        <w:t xml:space="preserve"> in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where </w:t>
      </w:r>
      <w:r w:rsidR="00CE2CEB" w:rsidRPr="00BD05BC">
        <w:rPr>
          <w:rFonts w:ascii="Times New Roman" w:hAnsi="Times New Roman" w:cs="Times New Roman"/>
          <w:i/>
          <w:sz w:val="20"/>
          <w:szCs w:val="20"/>
        </w:rPr>
        <w:t xml:space="preserve">Ω </w:t>
      </w:r>
      <w:r w:rsidRPr="00BD05BC">
        <w:rPr>
          <w:rFonts w:ascii="Times New Roman" w:hAnsi="Times New Roman" w:cs="Times New Roman"/>
          <w:sz w:val="20"/>
          <w:szCs w:val="20"/>
        </w:rPr>
        <w:t xml:space="preserve">is defined as the set of available biomarker measurements, since subjects can have missing biomarkers at various visits. We assume that each subject </w:t>
      </w:r>
      <w:proofErr w:type="spellStart"/>
      <w:r w:rsidR="00CE2CEB" w:rsidRPr="00BD05BC">
        <w:rPr>
          <w:rFonts w:ascii="Times New Roman" w:hAnsi="Times New Roman" w:cs="Times New Roman"/>
          <w:i/>
          <w:sz w:val="20"/>
          <w:szCs w:val="20"/>
        </w:rPr>
        <w:t>i</w:t>
      </w:r>
      <w:proofErr w:type="spellEnd"/>
      <w:r w:rsidRPr="00BD05BC">
        <w:rPr>
          <w:rFonts w:ascii="Times New Roman" w:hAnsi="Times New Roman" w:cs="Times New Roman"/>
          <w:sz w:val="20"/>
          <w:szCs w:val="20"/>
        </w:rPr>
        <w:t xml:space="preserve"> at each visit </w:t>
      </w:r>
      <w:r w:rsidR="00CE2CEB" w:rsidRPr="00BD05BC">
        <w:rPr>
          <w:rFonts w:ascii="Times New Roman" w:hAnsi="Times New Roman" w:cs="Times New Roman"/>
          <w:i/>
          <w:sz w:val="20"/>
          <w:szCs w:val="20"/>
        </w:rPr>
        <w:t>j</w:t>
      </w:r>
      <w:r w:rsidRPr="00BD05BC">
        <w:rPr>
          <w:rFonts w:ascii="Times New Roman" w:hAnsi="Times New Roman" w:cs="Times New Roman"/>
          <w:sz w:val="20"/>
          <w:szCs w:val="20"/>
        </w:rPr>
        <w:t xml:space="preserve"> h</w:t>
      </w:r>
      <w:r w:rsidR="00CE2CEB" w:rsidRPr="00BD05BC">
        <w:rPr>
          <w:rFonts w:ascii="Times New Roman" w:hAnsi="Times New Roman" w:cs="Times New Roman"/>
          <w:sz w:val="20"/>
          <w:szCs w:val="20"/>
        </w:rPr>
        <w:t xml:space="preserve">as an underlying disease stage </w:t>
      </w:r>
      <w:proofErr w:type="spellStart"/>
      <w:r w:rsidRPr="00BD05BC">
        <w:rPr>
          <w:rFonts w:ascii="Times New Roman" w:hAnsi="Times New Roman" w:cs="Times New Roman"/>
          <w:i/>
          <w:sz w:val="20"/>
          <w:szCs w:val="20"/>
        </w:rPr>
        <w:t>s</w:t>
      </w:r>
      <w:r w:rsidR="00CE2CEB" w:rsidRPr="00BD05BC">
        <w:rPr>
          <w:rFonts w:ascii="Times New Roman" w:hAnsi="Times New Roman" w:cs="Times New Roman"/>
          <w:i/>
          <w:sz w:val="20"/>
          <w:szCs w:val="20"/>
          <w:vertAlign w:val="subscript"/>
        </w:rPr>
        <w:t>ij</w:t>
      </w:r>
      <w:proofErr w:type="spellEnd"/>
      <w:r w:rsidRPr="00BD05BC">
        <w:rPr>
          <w:rFonts w:ascii="Times New Roman" w:hAnsi="Times New Roman" w:cs="Times New Roman"/>
          <w:i/>
          <w:sz w:val="20"/>
          <w:szCs w:val="20"/>
        </w:rPr>
        <w:t xml:space="preserve"> = </w:t>
      </w:r>
      <w:r w:rsidR="00CE2CEB" w:rsidRPr="00BD05BC">
        <w:rPr>
          <w:rFonts w:ascii="Times New Roman" w:hAnsi="Times New Roman" w:cs="Times New Roman"/>
          <w:i/>
          <w:sz w:val="20"/>
          <w:szCs w:val="20"/>
        </w:rPr>
        <w:t>β</w:t>
      </w:r>
      <w:proofErr w:type="spellStart"/>
      <w:r w:rsidR="00CE2CEB" w:rsidRPr="00BD05BC">
        <w:rPr>
          <w:rFonts w:ascii="Times New Roman" w:hAnsi="Times New Roman" w:cs="Times New Roman"/>
          <w:i/>
          <w:sz w:val="20"/>
          <w:szCs w:val="20"/>
          <w:vertAlign w:val="subscript"/>
        </w:rPr>
        <w:t>i</w:t>
      </w:r>
      <w:proofErr w:type="spellEnd"/>
      <w:r w:rsidRPr="00BD05BC">
        <w:rPr>
          <w:rFonts w:ascii="Times New Roman" w:hAnsi="Times New Roman" w:cs="Times New Roman"/>
          <w:i/>
          <w:sz w:val="20"/>
          <w:szCs w:val="20"/>
        </w:rPr>
        <w:t xml:space="preserve"> + </w:t>
      </w:r>
      <w:proofErr w:type="spellStart"/>
      <w:r w:rsidRPr="00BD05BC">
        <w:rPr>
          <w:rFonts w:ascii="Times New Roman" w:hAnsi="Times New Roman" w:cs="Times New Roman"/>
          <w:i/>
          <w:sz w:val="20"/>
          <w:szCs w:val="20"/>
        </w:rPr>
        <w:t>m</w:t>
      </w:r>
      <w:r w:rsidR="00CE2CEB" w:rsidRPr="00BD05BC">
        <w:rPr>
          <w:rFonts w:ascii="Times New Roman" w:hAnsi="Times New Roman" w:cs="Times New Roman"/>
          <w:i/>
          <w:sz w:val="20"/>
          <w:szCs w:val="20"/>
          <w:vertAlign w:val="subscript"/>
        </w:rPr>
        <w:t>ij</w:t>
      </w:r>
      <w:proofErr w:type="spellEnd"/>
      <w:r w:rsidRPr="00BD05BC">
        <w:rPr>
          <w:rFonts w:ascii="Times New Roman" w:hAnsi="Times New Roman" w:cs="Times New Roman"/>
          <w:sz w:val="20"/>
          <w:szCs w:val="20"/>
        </w:rPr>
        <w:t xml:space="preserve">, where </w:t>
      </w:r>
      <w:proofErr w:type="spellStart"/>
      <w:r w:rsidRPr="00BD05BC">
        <w:rPr>
          <w:rFonts w:ascii="Times New Roman" w:hAnsi="Times New Roman" w:cs="Times New Roman"/>
          <w:i/>
          <w:sz w:val="20"/>
          <w:szCs w:val="20"/>
        </w:rPr>
        <w:t>m</w:t>
      </w:r>
      <w:r w:rsidR="00CE2CEB" w:rsidRPr="00BD05BC">
        <w:rPr>
          <w:rFonts w:ascii="Times New Roman" w:hAnsi="Times New Roman" w:cs="Times New Roman"/>
          <w:i/>
          <w:sz w:val="20"/>
          <w:szCs w:val="20"/>
          <w:vertAlign w:val="subscript"/>
        </w:rPr>
        <w:t>ij</w:t>
      </w:r>
      <w:proofErr w:type="spellEnd"/>
      <w:r w:rsidRPr="00BD05BC">
        <w:rPr>
          <w:rFonts w:ascii="Times New Roman" w:hAnsi="Times New Roman" w:cs="Times New Roman"/>
          <w:sz w:val="20"/>
          <w:szCs w:val="20"/>
        </w:rPr>
        <w:t xml:space="preserve"> represents the months since baseline visit for subject </w:t>
      </w:r>
      <w:proofErr w:type="spellStart"/>
      <w:r w:rsidR="00CE2CEB" w:rsidRPr="00BD05BC">
        <w:rPr>
          <w:rFonts w:ascii="Times New Roman" w:hAnsi="Times New Roman" w:cs="Times New Roman"/>
          <w:i/>
          <w:sz w:val="20"/>
          <w:szCs w:val="20"/>
        </w:rPr>
        <w:t>i</w:t>
      </w:r>
      <w:proofErr w:type="spellEnd"/>
      <w:r w:rsidRPr="00BD05BC">
        <w:rPr>
          <w:rFonts w:ascii="Times New Roman" w:hAnsi="Times New Roman" w:cs="Times New Roman"/>
          <w:sz w:val="20"/>
          <w:szCs w:val="20"/>
        </w:rPr>
        <w:t xml:space="preserve"> at visit </w:t>
      </w:r>
      <w:r w:rsidR="00CE2CEB" w:rsidRPr="00BD05BC">
        <w:rPr>
          <w:rFonts w:ascii="Times New Roman" w:hAnsi="Times New Roman" w:cs="Times New Roman"/>
          <w:i/>
          <w:sz w:val="20"/>
          <w:szCs w:val="20"/>
        </w:rPr>
        <w:t>j</w:t>
      </w:r>
      <w:r w:rsidRPr="00BD05BC">
        <w:rPr>
          <w:rFonts w:ascii="Times New Roman" w:hAnsi="Times New Roman" w:cs="Times New Roman"/>
          <w:sz w:val="20"/>
          <w:szCs w:val="20"/>
        </w:rPr>
        <w:t xml:space="preserve"> and </w:t>
      </w:r>
      <w:r w:rsidR="00CE2CEB" w:rsidRPr="00BD05BC">
        <w:rPr>
          <w:rFonts w:ascii="Times New Roman" w:hAnsi="Times New Roman" w:cs="Times New Roman"/>
          <w:i/>
          <w:sz w:val="20"/>
          <w:szCs w:val="20"/>
        </w:rPr>
        <w:t>β</w:t>
      </w:r>
      <w:proofErr w:type="spellStart"/>
      <w:r w:rsidR="00CE2CEB" w:rsidRPr="00BD05BC">
        <w:rPr>
          <w:rFonts w:ascii="Times New Roman" w:hAnsi="Times New Roman" w:cs="Times New Roman"/>
          <w:i/>
          <w:sz w:val="20"/>
          <w:szCs w:val="20"/>
          <w:vertAlign w:val="subscript"/>
        </w:rPr>
        <w:t>i</w:t>
      </w:r>
      <w:proofErr w:type="spellEnd"/>
      <w:r w:rsidRPr="00BD05BC">
        <w:rPr>
          <w:rFonts w:ascii="Times New Roman" w:hAnsi="Times New Roman" w:cs="Times New Roman"/>
          <w:sz w:val="20"/>
          <w:szCs w:val="20"/>
        </w:rPr>
        <w:t xml:space="preserve"> represents the time shift of subject </w:t>
      </w:r>
      <w:proofErr w:type="spellStart"/>
      <w:r w:rsidR="00CE2CEB" w:rsidRPr="00BD05BC">
        <w:rPr>
          <w:rFonts w:ascii="Times New Roman" w:hAnsi="Times New Roman" w:cs="Times New Roman"/>
          <w:i/>
          <w:sz w:val="20"/>
          <w:szCs w:val="20"/>
        </w:rPr>
        <w:t>i</w:t>
      </w:r>
      <w:proofErr w:type="spellEnd"/>
      <w:r w:rsidR="00CE2CEB" w:rsidRPr="00BD05BC">
        <w:rPr>
          <w:rFonts w:ascii="Times New Roman" w:hAnsi="Times New Roman" w:cs="Times New Roman"/>
          <w:sz w:val="20"/>
          <w:szCs w:val="20"/>
        </w:rPr>
        <w:t xml:space="preserve">. We further denote by </w:t>
      </w:r>
      <w:proofErr w:type="spellStart"/>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sz w:val="20"/>
          <w:szCs w:val="20"/>
        </w:rPr>
        <w:t xml:space="preserve"> the parameters used to represent the trajectory for biomarker </w:t>
      </w:r>
      <w:r w:rsidRPr="00BD05BC">
        <w:rPr>
          <w:rFonts w:ascii="Times New Roman" w:hAnsi="Times New Roman" w:cs="Times New Roman"/>
          <w:i/>
          <w:sz w:val="20"/>
          <w:szCs w:val="20"/>
        </w:rPr>
        <w:t xml:space="preserve">k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K</w:t>
      </w:r>
      <w:r w:rsidRPr="00BD05BC">
        <w:rPr>
          <w:rFonts w:ascii="Times New Roman" w:hAnsi="Times New Roman" w:cs="Times New Roman"/>
          <w:sz w:val="20"/>
          <w:szCs w:val="20"/>
        </w:rPr>
        <w:t xml:space="preserve"> within its functional unit </w:t>
      </w:r>
      <w:r w:rsidR="00CE2CEB" w:rsidRPr="00BD05BC">
        <w:rPr>
          <w:rFonts w:ascii="Times New Roman" w:hAnsi="Times New Roman" w:cs="Times New Roman"/>
          <w:i/>
          <w:sz w:val="20"/>
          <w:szCs w:val="20"/>
        </w:rPr>
        <w:t>ψ(k)</w:t>
      </w:r>
      <w:r w:rsidRPr="00BD05BC">
        <w:rPr>
          <w:rFonts w:ascii="Times New Roman" w:hAnsi="Times New Roman" w:cs="Times New Roman"/>
          <w:sz w:val="20"/>
          <w:szCs w:val="20"/>
        </w:rPr>
        <w:t xml:space="preserve">, where </w:t>
      </w:r>
      <w:r w:rsidR="00CE2CEB" w:rsidRPr="00BD05BC">
        <w:rPr>
          <w:rFonts w:ascii="Times New Roman" w:hAnsi="Times New Roman" w:cs="Times New Roman"/>
          <w:i/>
          <w:sz w:val="20"/>
          <w:szCs w:val="20"/>
        </w:rPr>
        <w:t xml:space="preserve">ψ: </w:t>
      </w:r>
      <w:r w:rsidRPr="00BD05BC">
        <w:rPr>
          <w:rFonts w:ascii="Times New Roman" w:hAnsi="Times New Roman" w:cs="Times New Roman"/>
          <w:i/>
          <w:sz w:val="20"/>
          <w:szCs w:val="20"/>
        </w:rPr>
        <w:t xml:space="preserve">{1, ..., K} </w:t>
      </w:r>
      <w:r w:rsidR="00CE2CEB" w:rsidRPr="00BD05BC">
        <w:rPr>
          <w:rFonts w:ascii="Times New Roman" w:hAnsi="Times New Roman" w:cs="Times New Roman"/>
          <w:i/>
          <w:sz w:val="20"/>
          <w:szCs w:val="20"/>
        </w:rPr>
        <w:t>→</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Λ</w:t>
      </w:r>
      <w:r w:rsidRPr="00BD05BC">
        <w:rPr>
          <w:rFonts w:ascii="Times New Roman" w:hAnsi="Times New Roman" w:cs="Times New Roman"/>
          <w:i/>
          <w:sz w:val="20"/>
          <w:szCs w:val="20"/>
        </w:rPr>
        <w:t xml:space="preserve"> </w:t>
      </w:r>
      <w:r w:rsidRPr="00BD05BC">
        <w:rPr>
          <w:rFonts w:ascii="Times New Roman" w:hAnsi="Times New Roman" w:cs="Times New Roman"/>
          <w:sz w:val="20"/>
          <w:szCs w:val="20"/>
        </w:rPr>
        <w:t xml:space="preserve">is a function that maps each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to a unique functional unit </w:t>
      </w:r>
      <w:r w:rsidRPr="00BD05BC">
        <w:rPr>
          <w:rFonts w:ascii="Times New Roman" w:hAnsi="Times New Roman" w:cs="Times New Roman"/>
          <w:i/>
          <w:sz w:val="20"/>
          <w:szCs w:val="20"/>
        </w:rPr>
        <w:t xml:space="preserve">l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Λ</w:t>
      </w:r>
      <w:r w:rsidRPr="00BD05BC">
        <w:rPr>
          <w:rFonts w:ascii="Times New Roman" w:hAnsi="Times New Roman" w:cs="Times New Roman"/>
          <w:sz w:val="20"/>
          <w:szCs w:val="20"/>
        </w:rPr>
        <w:t xml:space="preserve">, where </w:t>
      </w:r>
      <w:r w:rsidR="005915EB" w:rsidRPr="005915EB">
        <w:rPr>
          <w:rFonts w:ascii="Times New Roman" w:hAnsi="Times New Roman" w:cs="Times New Roman"/>
          <w:i/>
          <w:sz w:val="20"/>
          <w:szCs w:val="20"/>
        </w:rPr>
        <w:t>Λ</w:t>
      </w:r>
      <w:r w:rsidRPr="00BD05BC">
        <w:rPr>
          <w:rFonts w:ascii="Times New Roman" w:hAnsi="Times New Roman" w:cs="Times New Roman"/>
          <w:sz w:val="20"/>
          <w:szCs w:val="20"/>
        </w:rPr>
        <w:t xml:space="preserve"> is the set of functional units. Moreover, we denote by </w:t>
      </w:r>
      <w:proofErr w:type="spellStart"/>
      <w:r w:rsidR="005915EB" w:rsidRPr="005915EB">
        <w:rPr>
          <w:rFonts w:ascii="Times New Roman" w:hAnsi="Times New Roman" w:cs="Times New Roman"/>
          <w:i/>
          <w:sz w:val="20"/>
          <w:szCs w:val="20"/>
        </w:rPr>
        <w:t>λ</w:t>
      </w:r>
      <w:r w:rsidR="00F5308B" w:rsidRPr="00375A41">
        <w:rPr>
          <w:rFonts w:ascii="Times New Roman" w:hAnsi="Times New Roman" w:cs="Times New Roman"/>
          <w:i/>
          <w:sz w:val="20"/>
          <w:szCs w:val="20"/>
          <w:vertAlign w:val="subscript"/>
        </w:rPr>
        <w:t>d</w:t>
      </w:r>
      <w:r w:rsidRPr="00375A41">
        <w:rPr>
          <w:rFonts w:ascii="Times New Roman" w:hAnsi="Times New Roman" w:cs="Times New Roman"/>
          <w:i/>
          <w:sz w:val="20"/>
          <w:szCs w:val="20"/>
          <w:vertAlign w:val="superscript"/>
        </w:rPr>
        <w:t>l</w:t>
      </w:r>
      <w:proofErr w:type="spellEnd"/>
      <w:r w:rsidRPr="00BD05BC">
        <w:rPr>
          <w:rFonts w:ascii="Times New Roman" w:hAnsi="Times New Roman" w:cs="Times New Roman"/>
          <w:sz w:val="20"/>
          <w:szCs w:val="20"/>
        </w:rPr>
        <w:t xml:space="preserve"> the parameters for the trajectory of the dysfunction score corresponding to functional unit </w:t>
      </w:r>
      <w:r w:rsidRPr="00BD05BC">
        <w:rPr>
          <w:rFonts w:ascii="Times New Roman" w:hAnsi="Times New Roman" w:cs="Times New Roman"/>
          <w:i/>
          <w:sz w:val="20"/>
          <w:szCs w:val="20"/>
        </w:rPr>
        <w:t xml:space="preserve">l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Λ</w:t>
      </w:r>
      <w:r w:rsidRPr="00BD05BC">
        <w:rPr>
          <w:rFonts w:ascii="Times New Roman" w:hAnsi="Times New Roman" w:cs="Times New Roman"/>
          <w:sz w:val="20"/>
          <w:szCs w:val="20"/>
        </w:rPr>
        <w:t xml:space="preserve"> in the space of disease </w:t>
      </w:r>
      <w:r w:rsidRPr="004E0C3E">
        <w:rPr>
          <w:rFonts w:ascii="Times New Roman" w:hAnsi="Times New Roman" w:cs="Times New Roman"/>
          <w:i/>
          <w:sz w:val="20"/>
          <w:szCs w:val="20"/>
        </w:rPr>
        <w:t>d</w:t>
      </w:r>
      <w:r w:rsidRPr="00BD05BC">
        <w:rPr>
          <w:rFonts w:ascii="Times New Roman" w:hAnsi="Times New Roman" w:cs="Times New Roman"/>
          <w:sz w:val="20"/>
          <w:szCs w:val="20"/>
        </w:rPr>
        <w:t xml:space="preserve">. These definitions allow us to formulate the likelihood for a single measurement </w:t>
      </w:r>
      <w:proofErr w:type="spellStart"/>
      <w:r w:rsidRPr="00BD05BC">
        <w:rPr>
          <w:rFonts w:ascii="Times New Roman" w:hAnsi="Times New Roman" w:cs="Times New Roman"/>
          <w:i/>
          <w:sz w:val="20"/>
          <w:szCs w:val="20"/>
        </w:rPr>
        <w:t>y</w:t>
      </w:r>
      <w:r w:rsidR="00CE2CEB" w:rsidRPr="00BD05BC">
        <w:rPr>
          <w:rFonts w:ascii="Times New Roman" w:hAnsi="Times New Roman" w:cs="Times New Roman"/>
          <w:i/>
          <w:sz w:val="20"/>
          <w:szCs w:val="20"/>
          <w:vertAlign w:val="subscript"/>
        </w:rPr>
        <w:t>ijk</w:t>
      </w:r>
      <w:proofErr w:type="spellEnd"/>
      <w:r w:rsidRPr="00BD05BC">
        <w:rPr>
          <w:rFonts w:ascii="Times New Roman" w:hAnsi="Times New Roman" w:cs="Times New Roman"/>
          <w:sz w:val="20"/>
          <w:szCs w:val="20"/>
        </w:rPr>
        <w:t xml:space="preserve"> as follows:</w:t>
      </w:r>
    </w:p>
    <w:p w14:paraId="0237FAAE" w14:textId="77777777" w:rsidR="005412E0" w:rsidRPr="00BD05BC" w:rsidRDefault="005412E0" w:rsidP="005412E0">
      <w:pPr>
        <w:jc w:val="center"/>
        <w:rPr>
          <w:rFonts w:ascii="Times New Roman" w:hAnsi="Times New Roman" w:cs="Times New Roman"/>
          <w:sz w:val="20"/>
          <w:szCs w:val="20"/>
        </w:rPr>
      </w:pPr>
      <w:r w:rsidRPr="00BD05BC">
        <w:rPr>
          <w:noProof/>
          <w:sz w:val="20"/>
          <w:szCs w:val="20"/>
        </w:rPr>
        <w:drawing>
          <wp:inline distT="0" distB="0" distL="0" distR="0" wp14:anchorId="5088A5C9" wp14:editId="254CE238">
            <wp:extent cx="3197860" cy="377678"/>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3019" cy="384192"/>
                    </a:xfrm>
                    <a:prstGeom prst="rect">
                      <a:avLst/>
                    </a:prstGeom>
                  </pic:spPr>
                </pic:pic>
              </a:graphicData>
            </a:graphic>
          </wp:inline>
        </w:drawing>
      </w:r>
    </w:p>
    <w:p w14:paraId="389883B5" w14:textId="77777777" w:rsidR="00696AF9" w:rsidRPr="00BD05BC" w:rsidRDefault="00696AF9" w:rsidP="00BD05BC">
      <w:pPr>
        <w:ind w:firstLine="284"/>
        <w:rPr>
          <w:rFonts w:ascii="Times New Roman" w:hAnsi="Times New Roman" w:cs="Times New Roman"/>
          <w:sz w:val="20"/>
          <w:szCs w:val="20"/>
        </w:rPr>
      </w:pPr>
      <w:r w:rsidRPr="00BD05BC">
        <w:rPr>
          <w:rFonts w:ascii="Times New Roman" w:hAnsi="Times New Roman" w:cs="Times New Roman"/>
          <w:sz w:val="20"/>
          <w:szCs w:val="20"/>
        </w:rPr>
        <w:t xml:space="preserve">where </w:t>
      </w:r>
      <w:proofErr w:type="gramStart"/>
      <w:r w:rsidRPr="00BD05BC">
        <w:rPr>
          <w:rFonts w:ascii="Times New Roman" w:hAnsi="Times New Roman" w:cs="Times New Roman"/>
          <w:i/>
          <w:sz w:val="20"/>
          <w:szCs w:val="20"/>
        </w:rPr>
        <w:t>g(</w:t>
      </w:r>
      <w:proofErr w:type="gramEnd"/>
      <w:r w:rsidRPr="00BD05BC">
        <w:rPr>
          <w:rFonts w:ascii="Times New Roman" w:hAnsi="Times New Roman" w:cs="Times New Roman"/>
          <w:i/>
          <w:sz w:val="20"/>
          <w:szCs w:val="20"/>
        </w:rPr>
        <w:t xml:space="preserve">. ; </w:t>
      </w:r>
      <w:proofErr w:type="spellStart"/>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represents the trajectory of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within functional unit </w:t>
      </w:r>
      <w:r w:rsidR="00CE2CEB" w:rsidRPr="00BD05BC">
        <w:rPr>
          <w:rFonts w:ascii="Times New Roman" w:hAnsi="Times New Roman" w:cs="Times New Roman"/>
          <w:i/>
          <w:sz w:val="20"/>
          <w:szCs w:val="20"/>
        </w:rPr>
        <w:t>ψ(k)</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 xml:space="preserve">f( . ; </w:t>
      </w:r>
      <w:proofErr w:type="spellStart"/>
      <w:r w:rsidR="009E4F54" w:rsidRPr="00BD05BC">
        <w:rPr>
          <w:rFonts w:ascii="Times New Roman" w:hAnsi="Times New Roman" w:cs="Times New Roman"/>
          <w:i/>
          <w:sz w:val="20"/>
          <w:szCs w:val="20"/>
        </w:rPr>
        <w:t>λ</w:t>
      </w:r>
      <w:r w:rsidRPr="00BD05BC">
        <w:rPr>
          <w:rFonts w:ascii="Times New Roman" w:hAnsi="Times New Roman" w:cs="Times New Roman"/>
          <w:i/>
          <w:sz w:val="20"/>
          <w:szCs w:val="20"/>
          <w:vertAlign w:val="subscript"/>
        </w:rPr>
        <w:t>d</w:t>
      </w:r>
      <w:r w:rsidR="00CE2CEB" w:rsidRPr="00BD05BC">
        <w:rPr>
          <w:rFonts w:ascii="Times New Roman" w:hAnsi="Times New Roman" w:cs="Times New Roman"/>
          <w:i/>
          <w:sz w:val="20"/>
          <w:szCs w:val="20"/>
          <w:vertAlign w:val="subscript"/>
        </w:rPr>
        <w:t>i</w:t>
      </w:r>
      <w:r w:rsidR="00CE2CEB" w:rsidRPr="00BD05BC">
        <w:rPr>
          <w:rFonts w:ascii="Times New Roman" w:hAnsi="Times New Roman" w:cs="Times New Roman"/>
          <w:i/>
          <w:sz w:val="20"/>
          <w:szCs w:val="20"/>
          <w:vertAlign w:val="superscript"/>
        </w:rPr>
        <w:t>ψ</w:t>
      </w:r>
      <w:proofErr w:type="spellEnd"/>
      <w:r w:rsidRPr="00BD05BC">
        <w:rPr>
          <w:rFonts w:ascii="Times New Roman" w:hAnsi="Times New Roman" w:cs="Times New Roman"/>
          <w:i/>
          <w:sz w:val="20"/>
          <w:szCs w:val="20"/>
          <w:vertAlign w:val="superscript"/>
        </w:rPr>
        <w:t>(k)</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represents the trajectory of the functional unit </w:t>
      </w:r>
      <w:r w:rsidR="00CE2CEB" w:rsidRPr="00BD05BC">
        <w:rPr>
          <w:rFonts w:ascii="Times New Roman" w:hAnsi="Times New Roman" w:cs="Times New Roman"/>
          <w:i/>
          <w:sz w:val="20"/>
          <w:szCs w:val="20"/>
        </w:rPr>
        <w:t>ψ(k)</w:t>
      </w:r>
      <w:r w:rsidRPr="00BD05BC">
        <w:rPr>
          <w:rFonts w:ascii="Times New Roman" w:hAnsi="Times New Roman" w:cs="Times New Roman"/>
          <w:sz w:val="20"/>
          <w:szCs w:val="20"/>
        </w:rPr>
        <w:t xml:space="preserve"> within the space of disease d</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sz w:val="20"/>
          <w:szCs w:val="20"/>
        </w:rPr>
        <w:t xml:space="preserve">. To be precise,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i/>
          <w:sz w:val="20"/>
          <w:szCs w:val="20"/>
        </w:rPr>
        <w:t xml:space="preserve">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Pr="00BD05BC">
        <w:rPr>
          <w:rFonts w:ascii="French Script MT" w:hAnsi="French Script MT" w:cs="Times New Roman"/>
          <w:b/>
          <w:i/>
          <w:sz w:val="20"/>
          <w:szCs w:val="20"/>
        </w:rPr>
        <w:t>D</w:t>
      </w:r>
      <w:r w:rsidRPr="00BD05BC">
        <w:rPr>
          <w:rFonts w:ascii="Times New Roman" w:hAnsi="Times New Roman" w:cs="Times New Roman"/>
          <w:sz w:val="20"/>
          <w:szCs w:val="20"/>
        </w:rPr>
        <w:t xml:space="preserve"> represents the index of the disease space where subject </w:t>
      </w:r>
      <w:proofErr w:type="spellStart"/>
      <w:r w:rsidR="00CE2CEB" w:rsidRPr="00BD05BC">
        <w:rPr>
          <w:rFonts w:ascii="Times New Roman" w:hAnsi="Times New Roman" w:cs="Times New Roman"/>
          <w:i/>
          <w:sz w:val="20"/>
          <w:szCs w:val="20"/>
        </w:rPr>
        <w:t>i</w:t>
      </w:r>
      <w:proofErr w:type="spellEnd"/>
      <w:r w:rsidRPr="00BD05BC">
        <w:rPr>
          <w:rFonts w:ascii="Times New Roman" w:hAnsi="Times New Roman" w:cs="Times New Roman"/>
          <w:sz w:val="20"/>
          <w:szCs w:val="20"/>
        </w:rPr>
        <w:t xml:space="preserve"> belongs, where </w:t>
      </w:r>
      <w:r w:rsidR="00D33830" w:rsidRPr="00BD05BC">
        <w:rPr>
          <w:rFonts w:ascii="French Script MT" w:hAnsi="French Script MT" w:cs="Times New Roman"/>
          <w:b/>
          <w:i/>
          <w:sz w:val="20"/>
          <w:szCs w:val="20"/>
        </w:rPr>
        <w:t>D</w:t>
      </w:r>
      <w:r w:rsidRPr="00BD05BC">
        <w:rPr>
          <w:rFonts w:ascii="Times New Roman" w:hAnsi="Times New Roman" w:cs="Times New Roman"/>
          <w:sz w:val="20"/>
          <w:szCs w:val="20"/>
        </w:rPr>
        <w:t xml:space="preserve"> is the set of all diseases modelled. For example, MCI and tAD subjects from ADNI as well as tAD subjects from </w:t>
      </w:r>
      <w:r w:rsidR="00186E43">
        <w:rPr>
          <w:rFonts w:ascii="Times New Roman" w:hAnsi="Times New Roman" w:cs="Times New Roman"/>
          <w:sz w:val="20"/>
          <w:szCs w:val="20"/>
        </w:rPr>
        <w:t xml:space="preserve">our local </w:t>
      </w:r>
      <w:r w:rsidR="006A2428">
        <w:rPr>
          <w:rFonts w:ascii="Times New Roman" w:hAnsi="Times New Roman" w:cs="Times New Roman"/>
          <w:sz w:val="20"/>
          <w:szCs w:val="20"/>
        </w:rPr>
        <w:t>centre</w:t>
      </w:r>
      <w:r w:rsidRPr="00BD05BC">
        <w:rPr>
          <w:rFonts w:ascii="Times New Roman" w:hAnsi="Times New Roman" w:cs="Times New Roman"/>
          <w:sz w:val="20"/>
          <w:szCs w:val="20"/>
        </w:rPr>
        <w:t xml:space="preserve"> can all be assigned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i/>
          <w:sz w:val="20"/>
          <w:szCs w:val="20"/>
        </w:rPr>
        <w:t>=1</w:t>
      </w:r>
      <w:r w:rsidRPr="00BD05BC">
        <w:rPr>
          <w:rFonts w:ascii="Times New Roman" w:hAnsi="Times New Roman" w:cs="Times New Roman"/>
          <w:sz w:val="20"/>
          <w:szCs w:val="20"/>
        </w:rPr>
        <w:t xml:space="preserve">, while PCA subjects from </w:t>
      </w:r>
      <w:r w:rsidR="00D17773">
        <w:rPr>
          <w:rFonts w:ascii="Times New Roman" w:hAnsi="Times New Roman" w:cs="Times New Roman"/>
          <w:sz w:val="20"/>
          <w:szCs w:val="20"/>
        </w:rPr>
        <w:t>our local centre</w:t>
      </w:r>
      <w:r w:rsidRPr="00BD05BC">
        <w:rPr>
          <w:rFonts w:ascii="Times New Roman" w:hAnsi="Times New Roman" w:cs="Times New Roman"/>
          <w:sz w:val="20"/>
          <w:szCs w:val="20"/>
        </w:rPr>
        <w:t xml:space="preserve"> can be assigned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i</w:t>
      </w:r>
      <w:r w:rsidR="00D33830" w:rsidRPr="00BD05BC">
        <w:rPr>
          <w:rFonts w:ascii="Times New Roman" w:hAnsi="Times New Roman" w:cs="Times New Roman"/>
          <w:i/>
          <w:sz w:val="20"/>
          <w:szCs w:val="20"/>
          <w:vertAlign w:val="subscript"/>
        </w:rPr>
        <w:t xml:space="preserve"> </w:t>
      </w:r>
      <w:r w:rsidRPr="00BD05BC">
        <w:rPr>
          <w:rFonts w:ascii="Times New Roman" w:hAnsi="Times New Roman" w:cs="Times New Roman"/>
          <w:i/>
          <w:sz w:val="20"/>
          <w:szCs w:val="20"/>
        </w:rPr>
        <w:t>=</w:t>
      </w:r>
      <w:r w:rsidR="00D33830"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2</w:t>
      </w:r>
      <w:r w:rsidRPr="00BD05BC">
        <w:rPr>
          <w:rFonts w:ascii="Times New Roman" w:hAnsi="Times New Roman" w:cs="Times New Roman"/>
          <w:sz w:val="20"/>
          <w:szCs w:val="20"/>
        </w:rPr>
        <w:t xml:space="preserve">. Healthy controls can be assigned to either disease space. Variable </w:t>
      </w:r>
      <w:proofErr w:type="spellStart"/>
      <w:r w:rsidR="00A06D79" w:rsidRPr="00BD05BC">
        <w:rPr>
          <w:rFonts w:ascii="Times New Roman" w:hAnsi="Times New Roman" w:cs="Times New Roman"/>
          <w:i/>
          <w:sz w:val="20"/>
          <w:szCs w:val="20"/>
        </w:rPr>
        <w:t>ε</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sz w:val="20"/>
          <w:szCs w:val="20"/>
        </w:rPr>
        <w:t xml:space="preserve"> denotes the variance of measurements for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w:t>
      </w:r>
    </w:p>
    <w:p w14:paraId="4E018DD3"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We extend the above model to multiple subjects, visits and biomarkers to get the full model likelihood:</w:t>
      </w:r>
    </w:p>
    <w:p w14:paraId="2CAAA4AE" w14:textId="77777777" w:rsidR="00696AF9" w:rsidRPr="00BD05BC" w:rsidRDefault="005412E0" w:rsidP="005412E0">
      <w:pPr>
        <w:jc w:val="center"/>
        <w:rPr>
          <w:rFonts w:ascii="Times New Roman" w:hAnsi="Times New Roman" w:cs="Times New Roman"/>
          <w:sz w:val="20"/>
          <w:szCs w:val="20"/>
        </w:rPr>
      </w:pPr>
      <w:r w:rsidRPr="00BD05BC">
        <w:rPr>
          <w:noProof/>
          <w:sz w:val="20"/>
          <w:szCs w:val="20"/>
        </w:rPr>
        <w:drawing>
          <wp:inline distT="0" distB="0" distL="0" distR="0" wp14:anchorId="118F3BCA" wp14:editId="3EF565C3">
            <wp:extent cx="2550160" cy="524667"/>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0299" cy="530868"/>
                    </a:xfrm>
                    <a:prstGeom prst="rect">
                      <a:avLst/>
                    </a:prstGeom>
                  </pic:spPr>
                </pic:pic>
              </a:graphicData>
            </a:graphic>
          </wp:inline>
        </w:drawing>
      </w:r>
    </w:p>
    <w:p w14:paraId="297C7690"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where </w:t>
      </w:r>
      <w:r w:rsidR="00682647" w:rsidRPr="00BD05BC">
        <w:rPr>
          <w:rFonts w:ascii="Times New Roman" w:hAnsi="Times New Roman" w:cs="Times New Roman"/>
          <w:b/>
          <w:i/>
          <w:sz w:val="20"/>
          <w:szCs w:val="20"/>
        </w:rPr>
        <w:t>y</w:t>
      </w:r>
      <w:r w:rsidRPr="00BD05BC">
        <w:rPr>
          <w:rFonts w:ascii="Times New Roman" w:hAnsi="Times New Roman" w:cs="Times New Roman"/>
          <w:i/>
          <w:sz w:val="20"/>
          <w:szCs w:val="20"/>
        </w:rPr>
        <w:t xml:space="preserve"> = [</w:t>
      </w:r>
      <w:proofErr w:type="spellStart"/>
      <w:r w:rsidRPr="00BD05BC">
        <w:rPr>
          <w:rFonts w:ascii="Times New Roman" w:hAnsi="Times New Roman" w:cs="Times New Roman"/>
          <w:i/>
          <w:sz w:val="20"/>
          <w:szCs w:val="20"/>
        </w:rPr>
        <w:t>y</w:t>
      </w:r>
      <w:r w:rsidR="00CE2CEB" w:rsidRPr="00BD05BC">
        <w:rPr>
          <w:rFonts w:ascii="Times New Roman" w:hAnsi="Times New Roman" w:cs="Times New Roman"/>
          <w:i/>
          <w:sz w:val="20"/>
          <w:szCs w:val="20"/>
          <w:vertAlign w:val="subscript"/>
        </w:rPr>
        <w:t>ijk</w:t>
      </w:r>
      <w:proofErr w:type="spellEnd"/>
      <w:r w:rsidRPr="00BD05BC">
        <w:rPr>
          <w:rFonts w:ascii="Times New Roman" w:hAnsi="Times New Roman" w:cs="Times New Roman"/>
          <w:i/>
          <w:sz w:val="20"/>
          <w:szCs w:val="20"/>
        </w:rPr>
        <w:t xml:space="preserve"> | </w:t>
      </w:r>
      <w:r w:rsidR="00DF2476"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proofErr w:type="spellStart"/>
      <w:r w:rsidRPr="00BD05BC">
        <w:rPr>
          <w:rFonts w:ascii="Times New Roman" w:hAnsi="Times New Roman" w:cs="Times New Roman"/>
          <w:i/>
          <w:sz w:val="20"/>
          <w:szCs w:val="20"/>
        </w:rPr>
        <w:t>i,j,k</w:t>
      </w:r>
      <w:proofErr w:type="spellEnd"/>
      <w:r w:rsidRPr="00BD05BC">
        <w:rPr>
          <w:rFonts w:ascii="Times New Roman" w:hAnsi="Times New Roman" w:cs="Times New Roman"/>
          <w:i/>
          <w:sz w:val="20"/>
          <w:szCs w:val="20"/>
        </w:rPr>
        <w:t xml:space="preserve">)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DF2476" w:rsidRPr="00BD05BC">
        <w:rPr>
          <w:rFonts w:ascii="Times New Roman" w:hAnsi="Times New Roman" w:cs="Times New Roman"/>
          <w:i/>
          <w:sz w:val="20"/>
          <w:szCs w:val="20"/>
        </w:rPr>
        <w:t>Ω</w:t>
      </w:r>
      <w:r w:rsidRPr="00BD05BC">
        <w:rPr>
          <w:rFonts w:ascii="Times New Roman" w:hAnsi="Times New Roman" w:cs="Times New Roman"/>
          <w:i/>
          <w:sz w:val="20"/>
          <w:szCs w:val="20"/>
        </w:rPr>
        <w:t xml:space="preserve"> ]</w:t>
      </w:r>
      <w:r w:rsidRPr="00BD05BC">
        <w:rPr>
          <w:rFonts w:ascii="Times New Roman" w:hAnsi="Times New Roman" w:cs="Times New Roman"/>
          <w:sz w:val="20"/>
          <w:szCs w:val="20"/>
        </w:rPr>
        <w:t xml:space="preserve"> is the vector of all biomarker measurements, while </w:t>
      </w:r>
      <w:r w:rsidR="00682647" w:rsidRPr="00BD05BC">
        <w:rPr>
          <w:rFonts w:ascii="Times New Roman" w:hAnsi="Times New Roman" w:cs="Times New Roman"/>
          <w:b/>
          <w:i/>
          <w:sz w:val="20"/>
          <w:szCs w:val="20"/>
        </w:rPr>
        <w:t>θ</w:t>
      </w:r>
      <w:r w:rsidRPr="00BD05BC">
        <w:rPr>
          <w:rFonts w:ascii="Times New Roman" w:hAnsi="Times New Roman" w:cs="Times New Roman"/>
          <w:i/>
          <w:sz w:val="20"/>
          <w:szCs w:val="20"/>
        </w:rPr>
        <w:t xml:space="preserve"> = [</w:t>
      </w:r>
      <w:r w:rsidR="00CE2CEB" w:rsidRPr="00BD05BC">
        <w:rPr>
          <w:rFonts w:ascii="Times New Roman" w:hAnsi="Times New Roman" w:cs="Times New Roman"/>
          <w:i/>
          <w:sz w:val="20"/>
          <w:szCs w:val="20"/>
        </w:rPr>
        <w:t>θ</w:t>
      </w:r>
      <w:r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 xml:space="preserve">, ..., </w:t>
      </w:r>
      <w:proofErr w:type="spellStart"/>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represent the stacked parameters for the trajectories of biomarkers in functional units, </w:t>
      </w:r>
      <w:r w:rsidR="004B092B" w:rsidRPr="004B092B">
        <w:rPr>
          <w:rFonts w:ascii="Times New Roman" w:hAnsi="Times New Roman" w:cs="Times New Roman"/>
          <w:b/>
          <w:i/>
          <w:sz w:val="20"/>
          <w:szCs w:val="20"/>
        </w:rPr>
        <w:t>λ</w:t>
      </w:r>
      <w:r w:rsidRPr="00BD05BC">
        <w:rPr>
          <w:rFonts w:ascii="Times New Roman" w:hAnsi="Times New Roman" w:cs="Times New Roman"/>
          <w:i/>
          <w:sz w:val="20"/>
          <w:szCs w:val="20"/>
        </w:rPr>
        <w:t xml:space="preserve"> = [</w:t>
      </w:r>
      <w:proofErr w:type="spellStart"/>
      <w:r w:rsidR="00F44CF1" w:rsidRPr="00F44CF1">
        <w:rPr>
          <w:rFonts w:ascii="Times New Roman" w:hAnsi="Times New Roman" w:cs="Times New Roman"/>
          <w:i/>
          <w:sz w:val="20"/>
          <w:szCs w:val="20"/>
        </w:rPr>
        <w:t>λ</w:t>
      </w:r>
      <w:r w:rsidR="00F5308B" w:rsidRPr="00BD05BC">
        <w:rPr>
          <w:rFonts w:ascii="Times New Roman" w:hAnsi="Times New Roman" w:cs="Times New Roman"/>
          <w:i/>
          <w:sz w:val="20"/>
          <w:szCs w:val="20"/>
          <w:vertAlign w:val="subscript"/>
        </w:rPr>
        <w:t>d</w:t>
      </w:r>
      <w:r w:rsidR="00FE7499" w:rsidRPr="00BD05BC">
        <w:rPr>
          <w:rFonts w:ascii="Times New Roman" w:hAnsi="Times New Roman" w:cs="Times New Roman"/>
          <w:i/>
          <w:sz w:val="20"/>
          <w:szCs w:val="20"/>
          <w:vertAlign w:val="superscript"/>
        </w:rPr>
        <w:t>l</w:t>
      </w:r>
      <w:proofErr w:type="spellEnd"/>
      <w:r w:rsidR="00FE7499" w:rsidRPr="00BD05BC">
        <w:rPr>
          <w:rFonts w:ascii="Times New Roman" w:hAnsi="Times New Roman" w:cs="Times New Roman"/>
          <w:i/>
          <w:sz w:val="20"/>
          <w:szCs w:val="20"/>
          <w:vertAlign w:val="superscript"/>
        </w:rPr>
        <w:t xml:space="preserve"> </w:t>
      </w:r>
      <w:r w:rsidRPr="00BD05BC">
        <w:rPr>
          <w:rFonts w:ascii="Times New Roman" w:hAnsi="Times New Roman" w:cs="Times New Roman"/>
          <w:i/>
          <w:sz w:val="20"/>
          <w:szCs w:val="20"/>
        </w:rPr>
        <w:t>|</w:t>
      </w:r>
      <w:r w:rsidR="00FE7499"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 xml:space="preserve">l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Λ</w:t>
      </w:r>
      <w:r w:rsidRPr="00BD05BC">
        <w:rPr>
          <w:rFonts w:ascii="Times New Roman" w:hAnsi="Times New Roman" w:cs="Times New Roman"/>
          <w:i/>
          <w:sz w:val="20"/>
          <w:szCs w:val="20"/>
        </w:rPr>
        <w:t xml:space="preserve">, d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D33830" w:rsidRPr="00BD05BC">
        <w:rPr>
          <w:rFonts w:ascii="French Script MT" w:hAnsi="French Script MT" w:cs="Times New Roman"/>
          <w:b/>
          <w:i/>
          <w:sz w:val="20"/>
          <w:szCs w:val="20"/>
        </w:rPr>
        <w:t>D</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are the parameters of the dysfunctionality trajectories within the disease models, </w:t>
      </w:r>
      <w:r w:rsidR="00682647" w:rsidRPr="00BD05BC">
        <w:rPr>
          <w:rFonts w:ascii="Times New Roman" w:hAnsi="Times New Roman" w:cs="Times New Roman"/>
          <w:b/>
          <w:i/>
          <w:sz w:val="20"/>
          <w:szCs w:val="20"/>
        </w:rPr>
        <w:t>β</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β</w:t>
      </w:r>
      <w:r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 xml:space="preserve">, ..., </w:t>
      </w:r>
      <w:r w:rsidR="00CE2CEB" w:rsidRPr="00BD05BC">
        <w:rPr>
          <w:rFonts w:ascii="Times New Roman" w:hAnsi="Times New Roman" w:cs="Times New Roman"/>
          <w:i/>
          <w:sz w:val="20"/>
          <w:szCs w:val="20"/>
        </w:rPr>
        <w:t>β</w:t>
      </w:r>
      <w:r w:rsidRPr="00BD05BC">
        <w:rPr>
          <w:rFonts w:ascii="Times New Roman" w:hAnsi="Times New Roman" w:cs="Times New Roman"/>
          <w:i/>
          <w:sz w:val="20"/>
          <w:szCs w:val="20"/>
          <w:vertAlign w:val="subscript"/>
        </w:rPr>
        <w:t>N</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are the subject-specific time shifts and </w:t>
      </w:r>
      <w:r w:rsidR="00682647" w:rsidRPr="00BD05BC">
        <w:rPr>
          <w:rFonts w:ascii="Times New Roman" w:hAnsi="Times New Roman" w:cs="Times New Roman"/>
          <w:b/>
          <w:i/>
          <w:sz w:val="20"/>
          <w:szCs w:val="20"/>
        </w:rPr>
        <w:t>ε</w:t>
      </w:r>
      <w:r w:rsidRPr="00BD05BC">
        <w:rPr>
          <w:rFonts w:ascii="Times New Roman" w:hAnsi="Times New Roman" w:cs="Times New Roman"/>
          <w:i/>
          <w:sz w:val="20"/>
          <w:szCs w:val="20"/>
        </w:rPr>
        <w:t xml:space="preserve"> = [</w:t>
      </w:r>
      <w:proofErr w:type="spellStart"/>
      <w:r w:rsidR="00A06D79" w:rsidRPr="00BD05BC">
        <w:rPr>
          <w:rFonts w:ascii="Times New Roman" w:hAnsi="Times New Roman" w:cs="Times New Roman"/>
          <w:i/>
          <w:sz w:val="20"/>
          <w:szCs w:val="20"/>
        </w:rPr>
        <w:t>ε</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 xml:space="preserve"> | k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K]</w:t>
      </w:r>
      <w:r w:rsidRPr="00BD05BC">
        <w:rPr>
          <w:rFonts w:ascii="Times New Roman" w:hAnsi="Times New Roman" w:cs="Times New Roman"/>
          <w:sz w:val="20"/>
          <w:szCs w:val="20"/>
        </w:rPr>
        <w:t xml:space="preserve">  estimate the biomarker measurement noise. Here, we assumed independence across different subjects, but the biomarker measurements and visits are linked using the latent time-shift </w:t>
      </w:r>
      <w:r w:rsidR="00CE2CEB" w:rsidRPr="00BD05BC">
        <w:rPr>
          <w:rFonts w:ascii="Times New Roman" w:hAnsi="Times New Roman" w:cs="Times New Roman"/>
          <w:i/>
          <w:sz w:val="20"/>
          <w:szCs w:val="20"/>
        </w:rPr>
        <w:t>β</w:t>
      </w:r>
      <w:proofErr w:type="spellStart"/>
      <w:r w:rsidR="00CE2CEB" w:rsidRPr="00BD05BC">
        <w:rPr>
          <w:rFonts w:ascii="Times New Roman" w:hAnsi="Times New Roman" w:cs="Times New Roman"/>
          <w:i/>
          <w:sz w:val="20"/>
          <w:szCs w:val="20"/>
          <w:vertAlign w:val="subscript"/>
        </w:rPr>
        <w:t>i</w:t>
      </w:r>
      <w:proofErr w:type="spellEnd"/>
      <w:r w:rsidRPr="00BD05BC">
        <w:rPr>
          <w:rFonts w:ascii="Times New Roman" w:hAnsi="Times New Roman" w:cs="Times New Roman"/>
          <w:sz w:val="20"/>
          <w:szCs w:val="20"/>
        </w:rPr>
        <w:t xml:space="preserve"> for each subject. The parameters of the model that need to be estimated are </w:t>
      </w:r>
      <w:r w:rsidRPr="00BD05BC">
        <w:rPr>
          <w:rFonts w:ascii="Times New Roman" w:hAnsi="Times New Roman" w:cs="Times New Roman"/>
          <w:i/>
          <w:sz w:val="20"/>
          <w:szCs w:val="20"/>
        </w:rPr>
        <w:t>[</w:t>
      </w:r>
      <w:r w:rsidR="00682647" w:rsidRPr="00BD05BC">
        <w:rPr>
          <w:rFonts w:ascii="Times New Roman" w:hAnsi="Times New Roman" w:cs="Times New Roman"/>
          <w:b/>
          <w:i/>
          <w:sz w:val="20"/>
          <w:szCs w:val="20"/>
        </w:rPr>
        <w:t>θ</w:t>
      </w:r>
      <w:r w:rsidRPr="00BD05BC">
        <w:rPr>
          <w:rFonts w:ascii="Times New Roman" w:hAnsi="Times New Roman" w:cs="Times New Roman"/>
          <w:i/>
          <w:sz w:val="20"/>
          <w:szCs w:val="20"/>
        </w:rPr>
        <w:t xml:space="preserve">, </w:t>
      </w:r>
      <w:r w:rsidR="004B092B" w:rsidRPr="004B092B">
        <w:rPr>
          <w:rFonts w:ascii="Times New Roman" w:hAnsi="Times New Roman" w:cs="Times New Roman"/>
          <w:b/>
          <w:i/>
          <w:sz w:val="20"/>
          <w:szCs w:val="20"/>
        </w:rPr>
        <w:t>λ</w:t>
      </w:r>
      <w:r w:rsidRPr="00BD05BC">
        <w:rPr>
          <w:rFonts w:ascii="Times New Roman" w:hAnsi="Times New Roman" w:cs="Times New Roman"/>
          <w:i/>
          <w:sz w:val="20"/>
          <w:szCs w:val="20"/>
        </w:rPr>
        <w:t xml:space="preserve">, </w:t>
      </w:r>
      <w:r w:rsidR="00682647" w:rsidRPr="00BD05BC">
        <w:rPr>
          <w:rFonts w:ascii="Times New Roman" w:hAnsi="Times New Roman" w:cs="Times New Roman"/>
          <w:b/>
          <w:i/>
          <w:sz w:val="20"/>
          <w:szCs w:val="20"/>
        </w:rPr>
        <w:t>β</w:t>
      </w:r>
      <w:r w:rsidRPr="00BD05BC">
        <w:rPr>
          <w:rFonts w:ascii="Times New Roman" w:hAnsi="Times New Roman" w:cs="Times New Roman"/>
          <w:i/>
          <w:sz w:val="20"/>
          <w:szCs w:val="20"/>
        </w:rPr>
        <w:t xml:space="preserve">, </w:t>
      </w:r>
      <w:r w:rsidR="00682647" w:rsidRPr="00BD05BC">
        <w:rPr>
          <w:rFonts w:ascii="Times New Roman" w:hAnsi="Times New Roman" w:cs="Times New Roman"/>
          <w:b/>
          <w:i/>
          <w:sz w:val="20"/>
          <w:szCs w:val="20"/>
        </w:rPr>
        <w:t>ε</w:t>
      </w:r>
      <w:r w:rsidRPr="00BD05BC">
        <w:rPr>
          <w:rFonts w:ascii="Times New Roman" w:hAnsi="Times New Roman" w:cs="Times New Roman"/>
          <w:i/>
          <w:sz w:val="20"/>
          <w:szCs w:val="20"/>
        </w:rPr>
        <w:t>]</w:t>
      </w:r>
      <w:r w:rsidRPr="00BD05BC">
        <w:rPr>
          <w:rFonts w:ascii="Times New Roman" w:hAnsi="Times New Roman" w:cs="Times New Roman"/>
          <w:sz w:val="20"/>
          <w:szCs w:val="20"/>
        </w:rPr>
        <w:t>.</w:t>
      </w:r>
    </w:p>
    <w:p w14:paraId="26DD3381" w14:textId="77777777" w:rsidR="00696AF9" w:rsidRPr="00BD05BC" w:rsidRDefault="00696AF9" w:rsidP="00696AF9">
      <w:pPr>
        <w:rPr>
          <w:rFonts w:ascii="Times New Roman" w:hAnsi="Times New Roman" w:cs="Times New Roman"/>
          <w:sz w:val="20"/>
          <w:szCs w:val="20"/>
        </w:rPr>
      </w:pPr>
    </w:p>
    <w:p w14:paraId="0F0D9064" w14:textId="77777777" w:rsidR="00696AF9" w:rsidRPr="00540E3B" w:rsidRDefault="00696AF9" w:rsidP="00540E3B">
      <w:pPr>
        <w:pStyle w:val="Heading2"/>
      </w:pPr>
      <w:r w:rsidRPr="00540E3B">
        <w:t>Modelling biomarker trajectories</w:t>
      </w:r>
    </w:p>
    <w:p w14:paraId="16690C78"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So far we defined the DKT framework using generic models </w:t>
      </w:r>
      <w:proofErr w:type="gramStart"/>
      <w:r w:rsidRPr="00BD05BC">
        <w:rPr>
          <w:rFonts w:ascii="Times New Roman" w:hAnsi="Times New Roman" w:cs="Times New Roman"/>
          <w:i/>
          <w:sz w:val="20"/>
          <w:szCs w:val="20"/>
        </w:rPr>
        <w:t>g( .</w:t>
      </w:r>
      <w:proofErr w:type="gramEnd"/>
      <w:r w:rsidRPr="00BD05BC">
        <w:rPr>
          <w:rFonts w:ascii="Times New Roman" w:hAnsi="Times New Roman" w:cs="Times New Roman"/>
          <w:i/>
          <w:sz w:val="20"/>
          <w:szCs w:val="20"/>
        </w:rPr>
        <w:t xml:space="preserve"> ; </w:t>
      </w:r>
      <w:proofErr w:type="spellStart"/>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 xml:space="preserve">f( . ; </w:t>
      </w:r>
      <w:bookmarkStart w:id="1" w:name="_Hlk525847980"/>
      <w:proofErr w:type="spellStart"/>
      <w:r w:rsidR="002C1F19" w:rsidRPr="00BD05BC">
        <w:rPr>
          <w:rFonts w:ascii="Times New Roman" w:hAnsi="Times New Roman" w:cs="Times New Roman"/>
          <w:i/>
          <w:sz w:val="20"/>
          <w:szCs w:val="20"/>
        </w:rPr>
        <w:t>λ</w:t>
      </w:r>
      <w:bookmarkEnd w:id="1"/>
      <w:r w:rsidR="002C1F19" w:rsidRPr="00BD05BC">
        <w:rPr>
          <w:rFonts w:ascii="Times New Roman" w:hAnsi="Times New Roman" w:cs="Times New Roman"/>
          <w:i/>
          <w:sz w:val="20"/>
          <w:szCs w:val="20"/>
          <w:vertAlign w:val="subscript"/>
        </w:rPr>
        <w:t>di</w:t>
      </w:r>
      <w:r w:rsidR="002C1F19" w:rsidRPr="00BD05BC">
        <w:rPr>
          <w:rFonts w:ascii="Times New Roman" w:hAnsi="Times New Roman" w:cs="Times New Roman"/>
          <w:i/>
          <w:sz w:val="20"/>
          <w:szCs w:val="20"/>
          <w:vertAlign w:val="superscript"/>
        </w:rPr>
        <w:t>ψ</w:t>
      </w:r>
      <w:proofErr w:type="spellEnd"/>
      <w:r w:rsidR="002C1F19" w:rsidRPr="00BD05BC">
        <w:rPr>
          <w:rFonts w:ascii="Times New Roman" w:hAnsi="Times New Roman" w:cs="Times New Roman"/>
          <w:i/>
          <w:sz w:val="20"/>
          <w:szCs w:val="20"/>
          <w:vertAlign w:val="superscript"/>
        </w:rPr>
        <w:t>(k)</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for the biomarker trajectories within the functional units and the disease models. We choose to implement the </w:t>
      </w:r>
      <w:r w:rsidRPr="00AD1D78">
        <w:rPr>
          <w:rFonts w:ascii="Times New Roman" w:hAnsi="Times New Roman" w:cs="Times New Roman"/>
          <w:i/>
          <w:sz w:val="20"/>
          <w:szCs w:val="20"/>
        </w:rPr>
        <w:t>f</w:t>
      </w:r>
      <w:r w:rsidRPr="00BD05BC">
        <w:rPr>
          <w:rFonts w:ascii="Times New Roman" w:hAnsi="Times New Roman" w:cs="Times New Roman"/>
          <w:sz w:val="20"/>
          <w:szCs w:val="20"/>
        </w:rPr>
        <w:t xml:space="preserve"> and </w:t>
      </w:r>
      <w:r w:rsidRPr="00AD1D78">
        <w:rPr>
          <w:rFonts w:ascii="Times New Roman" w:hAnsi="Times New Roman" w:cs="Times New Roman"/>
          <w:i/>
          <w:sz w:val="20"/>
          <w:szCs w:val="20"/>
        </w:rPr>
        <w:t>g</w:t>
      </w:r>
      <w:r w:rsidRPr="00BD05BC">
        <w:rPr>
          <w:rFonts w:ascii="Times New Roman" w:hAnsi="Times New Roman" w:cs="Times New Roman"/>
          <w:sz w:val="20"/>
          <w:szCs w:val="20"/>
        </w:rPr>
        <w:t xml:space="preserve"> models as parametric </w:t>
      </w:r>
      <w:commentRangeStart w:id="2"/>
      <w:r w:rsidRPr="00BD05BC">
        <w:rPr>
          <w:rFonts w:ascii="Times New Roman" w:hAnsi="Times New Roman" w:cs="Times New Roman"/>
          <w:sz w:val="20"/>
          <w:szCs w:val="20"/>
        </w:rPr>
        <w:t xml:space="preserve">sigmoidal </w:t>
      </w:r>
      <w:commentRangeEnd w:id="2"/>
      <w:r w:rsidR="00496BB6">
        <w:rPr>
          <w:rStyle w:val="CommentReference"/>
        </w:rPr>
        <w:commentReference w:id="2"/>
      </w:r>
      <w:r w:rsidRPr="00BD05BC">
        <w:rPr>
          <w:rFonts w:ascii="Times New Roman" w:hAnsi="Times New Roman" w:cs="Times New Roman"/>
          <w:sz w:val="20"/>
          <w:szCs w:val="20"/>
        </w:rPr>
        <w:t xml:space="preserve">curves, </w:t>
      </w:r>
      <w:proofErr w:type="gramStart"/>
      <w:r w:rsidRPr="00BD05BC">
        <w:rPr>
          <w:rFonts w:ascii="Times New Roman" w:hAnsi="Times New Roman" w:cs="Times New Roman"/>
          <w:sz w:val="20"/>
          <w:szCs w:val="20"/>
        </w:rPr>
        <w:t>in order to</w:t>
      </w:r>
      <w:proofErr w:type="gramEnd"/>
      <w:r w:rsidRPr="00BD05BC">
        <w:rPr>
          <w:rFonts w:ascii="Times New Roman" w:hAnsi="Times New Roman" w:cs="Times New Roman"/>
          <w:sz w:val="20"/>
          <w:szCs w:val="20"/>
        </w:rPr>
        <w:t xml:space="preserve"> enable fast optimisation and because these models account for floor and ceiling effects normally observed in AD biomarkers </w:t>
      </w:r>
      <w:r w:rsidR="00664542" w:rsidRPr="00BD05BC">
        <w:rPr>
          <w:rFonts w:ascii="Times New Roman" w:hAnsi="Times New Roman" w:cs="Times New Roman"/>
          <w:sz w:val="20"/>
          <w:szCs w:val="20"/>
        </w:rPr>
        <w:t>(</w:t>
      </w:r>
      <w:proofErr w:type="spellStart"/>
      <w:r w:rsidR="00AF23A3" w:rsidRPr="00BD05BC">
        <w:rPr>
          <w:rFonts w:ascii="Times New Roman" w:hAnsi="Times New Roman" w:cs="Times New Roman"/>
          <w:sz w:val="20"/>
          <w:szCs w:val="20"/>
        </w:rPr>
        <w:t>Sa</w:t>
      </w:r>
      <w:r w:rsidRPr="00BD05BC">
        <w:rPr>
          <w:rFonts w:ascii="Times New Roman" w:hAnsi="Times New Roman" w:cs="Times New Roman"/>
          <w:sz w:val="20"/>
          <w:szCs w:val="20"/>
        </w:rPr>
        <w:t>buncu</w:t>
      </w:r>
      <w:proofErr w:type="spellEnd"/>
      <w:r w:rsidR="00AF23A3" w:rsidRPr="00BD05BC">
        <w:rPr>
          <w:rFonts w:ascii="Times New Roman" w:hAnsi="Times New Roman" w:cs="Times New Roman"/>
          <w:sz w:val="20"/>
          <w:szCs w:val="20"/>
        </w:rPr>
        <w:t xml:space="preserve"> et al., </w:t>
      </w:r>
      <w:r w:rsidRPr="00BD05BC">
        <w:rPr>
          <w:rFonts w:ascii="Times New Roman" w:hAnsi="Times New Roman" w:cs="Times New Roman"/>
          <w:sz w:val="20"/>
          <w:szCs w:val="20"/>
        </w:rPr>
        <w:t>2011,</w:t>
      </w:r>
      <w:r w:rsidR="00AF23A3" w:rsidRPr="00BD05BC">
        <w:rPr>
          <w:rFonts w:ascii="Times New Roman" w:hAnsi="Times New Roman" w:cs="Times New Roman"/>
          <w:sz w:val="20"/>
          <w:szCs w:val="20"/>
        </w:rPr>
        <w:t xml:space="preserve"> </w:t>
      </w:r>
      <w:proofErr w:type="spellStart"/>
      <w:r w:rsidR="00AF23A3" w:rsidRPr="00BD05BC">
        <w:rPr>
          <w:rFonts w:ascii="Times New Roman" w:hAnsi="Times New Roman" w:cs="Times New Roman"/>
          <w:sz w:val="20"/>
          <w:szCs w:val="20"/>
        </w:rPr>
        <w:t>C</w:t>
      </w:r>
      <w:r w:rsidRPr="00BD05BC">
        <w:rPr>
          <w:rFonts w:ascii="Times New Roman" w:hAnsi="Times New Roman" w:cs="Times New Roman"/>
          <w:sz w:val="20"/>
          <w:szCs w:val="20"/>
        </w:rPr>
        <w:t>aroli</w:t>
      </w:r>
      <w:proofErr w:type="spellEnd"/>
      <w:r w:rsidR="00AF23A3" w:rsidRPr="00BD05BC">
        <w:rPr>
          <w:rFonts w:ascii="Times New Roman" w:hAnsi="Times New Roman" w:cs="Times New Roman"/>
          <w:sz w:val="20"/>
          <w:szCs w:val="20"/>
        </w:rPr>
        <w:t xml:space="preserve"> et al., 2010</w:t>
      </w:r>
      <w:r w:rsidR="00664542" w:rsidRPr="00BD05BC">
        <w:rPr>
          <w:rFonts w:ascii="Times New Roman" w:hAnsi="Times New Roman" w:cs="Times New Roman"/>
          <w:sz w:val="20"/>
          <w:szCs w:val="20"/>
        </w:rPr>
        <w:t>)</w:t>
      </w:r>
      <w:r w:rsidRPr="00BD05BC">
        <w:rPr>
          <w:rFonts w:ascii="Times New Roman" w:hAnsi="Times New Roman" w:cs="Times New Roman"/>
          <w:sz w:val="20"/>
          <w:szCs w:val="20"/>
        </w:rPr>
        <w:t xml:space="preserve">. The sigmoidal model for </w:t>
      </w:r>
      <w:r w:rsidRPr="00BD05BC">
        <w:rPr>
          <w:rFonts w:ascii="Times New Roman" w:hAnsi="Times New Roman" w:cs="Times New Roman"/>
          <w:i/>
          <w:sz w:val="20"/>
          <w:szCs w:val="20"/>
        </w:rPr>
        <w:t>f</w:t>
      </w:r>
      <w:r w:rsidRPr="00BD05BC">
        <w:rPr>
          <w:rFonts w:ascii="Times New Roman" w:hAnsi="Times New Roman" w:cs="Times New Roman"/>
          <w:sz w:val="20"/>
          <w:szCs w:val="20"/>
        </w:rPr>
        <w:t xml:space="preserve"> is defined as:</w:t>
      </w:r>
    </w:p>
    <w:p w14:paraId="57101DA7" w14:textId="77777777" w:rsidR="00696AF9" w:rsidRPr="00BD05BC" w:rsidRDefault="00B6304B" w:rsidP="00B6304B">
      <w:pPr>
        <w:jc w:val="center"/>
        <w:rPr>
          <w:rFonts w:ascii="Times New Roman" w:hAnsi="Times New Roman" w:cs="Times New Roman"/>
          <w:sz w:val="20"/>
          <w:szCs w:val="20"/>
        </w:rPr>
      </w:pPr>
      <w:r w:rsidRPr="00BD05BC">
        <w:rPr>
          <w:noProof/>
          <w:sz w:val="20"/>
          <w:szCs w:val="20"/>
        </w:rPr>
        <w:lastRenderedPageBreak/>
        <w:drawing>
          <wp:inline distT="0" distB="0" distL="0" distR="0" wp14:anchorId="674DB836" wp14:editId="2BA0EFAC">
            <wp:extent cx="2190750" cy="525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2689" cy="533445"/>
                    </a:xfrm>
                    <a:prstGeom prst="rect">
                      <a:avLst/>
                    </a:prstGeom>
                  </pic:spPr>
                </pic:pic>
              </a:graphicData>
            </a:graphic>
          </wp:inline>
        </w:drawing>
      </w:r>
    </w:p>
    <w:p w14:paraId="204E6324"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where s is the disease progression score of a subject and </w:t>
      </w:r>
      <w:proofErr w:type="spellStart"/>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 xml:space="preserve"> = [</w:t>
      </w:r>
      <w:proofErr w:type="spellStart"/>
      <w:r w:rsidRPr="00BD05BC">
        <w:rPr>
          <w:rFonts w:ascii="Times New Roman" w:hAnsi="Times New Roman" w:cs="Times New Roman"/>
          <w:i/>
          <w:sz w:val="20"/>
          <w:szCs w:val="20"/>
        </w:rPr>
        <w:t>a</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 xml:space="preserve">, </w:t>
      </w:r>
      <w:proofErr w:type="spellStart"/>
      <w:r w:rsidRPr="00BD05BC">
        <w:rPr>
          <w:rFonts w:ascii="Times New Roman" w:hAnsi="Times New Roman" w:cs="Times New Roman"/>
          <w:i/>
          <w:sz w:val="20"/>
          <w:szCs w:val="20"/>
        </w:rPr>
        <w:t>b</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 c</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 xml:space="preserve">, </w:t>
      </w:r>
      <w:proofErr w:type="spellStart"/>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are parameters controlling the shape of the trajectory for biomarker </w:t>
      </w:r>
      <w:r w:rsidR="00CE2CEB" w:rsidRPr="00BD05BC">
        <w:rPr>
          <w:rFonts w:ascii="Times New Roman" w:hAnsi="Times New Roman" w:cs="Times New Roman"/>
          <w:i/>
          <w:sz w:val="20"/>
          <w:szCs w:val="20"/>
        </w:rPr>
        <w:t>k</w:t>
      </w:r>
      <w:r w:rsidR="00E558DF" w:rsidRPr="00BD05BC">
        <w:rPr>
          <w:rFonts w:ascii="Times New Roman" w:hAnsi="Times New Roman" w:cs="Times New Roman"/>
          <w:sz w:val="20"/>
          <w:szCs w:val="20"/>
        </w:rPr>
        <w:t>:</w:t>
      </w:r>
      <w:r w:rsidRPr="00BD05BC">
        <w:rPr>
          <w:rFonts w:ascii="Times New Roman" w:hAnsi="Times New Roman" w:cs="Times New Roman"/>
          <w:sz w:val="20"/>
          <w:szCs w:val="20"/>
        </w:rPr>
        <w:t xml:space="preserve"> </w:t>
      </w:r>
      <w:proofErr w:type="spellStart"/>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sz w:val="20"/>
          <w:szCs w:val="20"/>
        </w:rPr>
        <w:t xml:space="preserve"> and </w:t>
      </w:r>
      <w:proofErr w:type="spellStart"/>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 xml:space="preserve"> + </w:t>
      </w:r>
      <w:proofErr w:type="spellStart"/>
      <w:r w:rsidRPr="00BD05BC">
        <w:rPr>
          <w:rFonts w:ascii="Times New Roman" w:hAnsi="Times New Roman" w:cs="Times New Roman"/>
          <w:i/>
          <w:sz w:val="20"/>
          <w:szCs w:val="20"/>
        </w:rPr>
        <w:t>a</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sz w:val="20"/>
          <w:szCs w:val="20"/>
        </w:rPr>
        <w:t xml:space="preserve"> represent the lower and upper limits of the sigmoidal function, c</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sz w:val="20"/>
          <w:szCs w:val="20"/>
        </w:rPr>
        <w:t xml:space="preserve"> represents the inflection point and </w:t>
      </w:r>
      <w:proofErr w:type="spellStart"/>
      <w:r w:rsidRPr="00BD05BC">
        <w:rPr>
          <w:rFonts w:ascii="Times New Roman" w:hAnsi="Times New Roman" w:cs="Times New Roman"/>
          <w:i/>
          <w:sz w:val="20"/>
          <w:szCs w:val="20"/>
        </w:rPr>
        <w:t>a</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 xml:space="preserve"> </w:t>
      </w:r>
      <w:proofErr w:type="spellStart"/>
      <w:r w:rsidRPr="00BD05BC">
        <w:rPr>
          <w:rFonts w:ascii="Times New Roman" w:hAnsi="Times New Roman" w:cs="Times New Roman"/>
          <w:i/>
          <w:sz w:val="20"/>
          <w:szCs w:val="20"/>
        </w:rPr>
        <w:t>b</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i/>
          <w:sz w:val="20"/>
          <w:szCs w:val="20"/>
        </w:rPr>
        <w:t>/4</w:t>
      </w:r>
      <w:r w:rsidRPr="00BD05BC">
        <w:rPr>
          <w:rFonts w:ascii="Times New Roman" w:hAnsi="Times New Roman" w:cs="Times New Roman"/>
          <w:sz w:val="20"/>
          <w:szCs w:val="20"/>
        </w:rPr>
        <w:t xml:space="preserve"> represents the slope at the inflection point. A similar model is used also for </w:t>
      </w:r>
      <w:r w:rsidRPr="00BD05BC">
        <w:rPr>
          <w:rFonts w:ascii="Times New Roman" w:hAnsi="Times New Roman" w:cs="Times New Roman"/>
          <w:i/>
          <w:sz w:val="20"/>
          <w:szCs w:val="20"/>
        </w:rPr>
        <w:t>g</w:t>
      </w:r>
      <w:r w:rsidRPr="00BD05BC">
        <w:rPr>
          <w:rFonts w:ascii="Times New Roman" w:hAnsi="Times New Roman" w:cs="Times New Roman"/>
          <w:sz w:val="20"/>
          <w:szCs w:val="20"/>
        </w:rPr>
        <w:t>.</w:t>
      </w:r>
    </w:p>
    <w:p w14:paraId="7A3E1CE3" w14:textId="77777777" w:rsidR="00696AF9" w:rsidRPr="00540E3B" w:rsidRDefault="00696AF9" w:rsidP="00540E3B">
      <w:pPr>
        <w:pStyle w:val="Heading2"/>
      </w:pPr>
      <w:r w:rsidRPr="00540E3B">
        <w:t>Parameter estimation</w:t>
      </w:r>
    </w:p>
    <w:p w14:paraId="3BE7353D" w14:textId="77777777" w:rsidR="00696AF9" w:rsidRPr="00BD05BC" w:rsidRDefault="001674C9" w:rsidP="00696AF9">
      <w:pPr>
        <w:rPr>
          <w:rFonts w:ascii="Times New Roman" w:hAnsi="Times New Roman" w:cs="Times New Roman"/>
          <w:sz w:val="20"/>
          <w:szCs w:val="20"/>
        </w:rPr>
      </w:pPr>
      <w:r w:rsidRPr="00BD05BC">
        <w:rPr>
          <w:noProof/>
          <w:sz w:val="20"/>
          <w:szCs w:val="20"/>
        </w:rPr>
        <w:drawing>
          <wp:inline distT="0" distB="0" distL="0" distR="0" wp14:anchorId="58175D38" wp14:editId="13600EFA">
            <wp:extent cx="4191610" cy="2788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4586" cy="2803498"/>
                    </a:xfrm>
                    <a:prstGeom prst="rect">
                      <a:avLst/>
                    </a:prstGeom>
                  </pic:spPr>
                </pic:pic>
              </a:graphicData>
            </a:graphic>
          </wp:inline>
        </w:drawing>
      </w:r>
    </w:p>
    <w:p w14:paraId="2FF239E8" w14:textId="77777777" w:rsidR="00696AF9" w:rsidRPr="00BD05BC" w:rsidRDefault="001674C9" w:rsidP="001674C9">
      <w:pPr>
        <w:rPr>
          <w:rFonts w:ascii="Times New Roman" w:hAnsi="Times New Roman" w:cs="Times New Roman"/>
          <w:sz w:val="20"/>
          <w:szCs w:val="20"/>
        </w:rPr>
      </w:pPr>
      <w:r w:rsidRPr="00BD05BC">
        <w:rPr>
          <w:rFonts w:ascii="Times New Roman" w:hAnsi="Times New Roman" w:cs="Times New Roman"/>
          <w:sz w:val="20"/>
          <w:szCs w:val="20"/>
        </w:rPr>
        <w:t xml:space="preserve">Figure </w:t>
      </w:r>
      <w:r w:rsidR="00735B78" w:rsidRPr="00BD05BC">
        <w:rPr>
          <w:rFonts w:ascii="Times New Roman" w:hAnsi="Times New Roman" w:cs="Times New Roman"/>
          <w:sz w:val="20"/>
          <w:szCs w:val="20"/>
        </w:rPr>
        <w:t>2</w:t>
      </w:r>
      <w:r w:rsidRPr="00BD05BC">
        <w:rPr>
          <w:rFonts w:ascii="Times New Roman" w:hAnsi="Times New Roman" w:cs="Times New Roman"/>
          <w:sz w:val="20"/>
          <w:szCs w:val="20"/>
        </w:rPr>
        <w:t>: The algorithm for estimating the DKT parameters. The algorithm successively updates the biomarker trajectories within the functional units (disease agnostic models), dysfunctionality trajectories (disease specific) and subject-specific time shifts until convergence.</w:t>
      </w:r>
    </w:p>
    <w:p w14:paraId="7AA43D76" w14:textId="77777777" w:rsidR="00F56201"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We estimate the model parameters using two-stage approach. In the first stage</w:t>
      </w:r>
      <w:r w:rsidR="00C23E6E">
        <w:rPr>
          <w:rFonts w:ascii="Times New Roman" w:hAnsi="Times New Roman" w:cs="Times New Roman"/>
          <w:sz w:val="20"/>
          <w:szCs w:val="20"/>
        </w:rPr>
        <w:t xml:space="preserve"> we aim to get an initial estimate of all the model parameters</w:t>
      </w:r>
      <w:r w:rsidRPr="00BD05BC">
        <w:rPr>
          <w:rFonts w:ascii="Times New Roman" w:hAnsi="Times New Roman" w:cs="Times New Roman"/>
          <w:sz w:val="20"/>
          <w:szCs w:val="20"/>
        </w:rPr>
        <w:t xml:space="preserve">, </w:t>
      </w:r>
      <w:r w:rsidR="00C23E6E">
        <w:rPr>
          <w:rFonts w:ascii="Times New Roman" w:hAnsi="Times New Roman" w:cs="Times New Roman"/>
          <w:sz w:val="20"/>
          <w:szCs w:val="20"/>
        </w:rPr>
        <w:t xml:space="preserve">which we do through </w:t>
      </w:r>
      <w:r w:rsidRPr="00BD05BC">
        <w:rPr>
          <w:rFonts w:ascii="Times New Roman" w:hAnsi="Times New Roman" w:cs="Times New Roman"/>
          <w:sz w:val="20"/>
          <w:szCs w:val="20"/>
        </w:rPr>
        <w:t xml:space="preserve">belief propagation within each functional unit and then within each disease model. Each functional unit and disease model is assumed to be an independent disease progression model that we fit by alternatively optimising the biomarker trajectories and subject-specific time-shifts, using the approach described in </w:t>
      </w:r>
      <w:proofErr w:type="spellStart"/>
      <w:r w:rsidR="00AC0226" w:rsidRPr="00BD05BC">
        <w:rPr>
          <w:rFonts w:ascii="Times New Roman" w:hAnsi="Times New Roman" w:cs="Times New Roman"/>
          <w:sz w:val="20"/>
          <w:szCs w:val="20"/>
        </w:rPr>
        <w:t>Jedynak</w:t>
      </w:r>
      <w:proofErr w:type="spellEnd"/>
      <w:r w:rsidR="00AC0226" w:rsidRPr="00BD05BC">
        <w:rPr>
          <w:rFonts w:ascii="Times New Roman" w:hAnsi="Times New Roman" w:cs="Times New Roman"/>
          <w:sz w:val="20"/>
          <w:szCs w:val="20"/>
        </w:rPr>
        <w:t xml:space="preserve"> et al., 2012.</w:t>
      </w:r>
      <w:r w:rsidRPr="00BD05BC">
        <w:rPr>
          <w:rFonts w:ascii="Times New Roman" w:hAnsi="Times New Roman" w:cs="Times New Roman"/>
          <w:sz w:val="20"/>
          <w:szCs w:val="20"/>
        </w:rPr>
        <w:t xml:space="preserve"> </w:t>
      </w:r>
    </w:p>
    <w:p w14:paraId="09D6E350"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In the second stage we perform the full optimisation across all functional units and disease models using loopy belief propagation. An overview of the algorithm is given in Figure </w:t>
      </w:r>
      <w:r w:rsidR="00735B78" w:rsidRPr="00BD05BC">
        <w:rPr>
          <w:rFonts w:ascii="Times New Roman" w:hAnsi="Times New Roman" w:cs="Times New Roman"/>
          <w:sz w:val="20"/>
          <w:szCs w:val="20"/>
        </w:rPr>
        <w:t>2</w:t>
      </w:r>
      <w:r w:rsidRPr="00BD05BC">
        <w:rPr>
          <w:rFonts w:ascii="Times New Roman" w:hAnsi="Times New Roman" w:cs="Times New Roman"/>
          <w:sz w:val="20"/>
          <w:szCs w:val="20"/>
        </w:rPr>
        <w:t xml:space="preserve">. Given the initial parameters estimated from the first stage (line 1), the algorithm continuously updates the biomarker trajectories within the functional units (lines 4-5), dysfunctionality trajectories (line 9) and subject-specific time shifts (line 13) until convergence. The cost function for all parameters is nearly identical, the main difference being the measurements </w:t>
      </w:r>
      <w:r w:rsidRPr="00BD05BC">
        <w:rPr>
          <w:rFonts w:ascii="Times New Roman" w:hAnsi="Times New Roman" w:cs="Times New Roman"/>
          <w:i/>
          <w:sz w:val="20"/>
          <w:szCs w:val="20"/>
        </w:rPr>
        <w:t>(</w:t>
      </w:r>
      <w:proofErr w:type="spellStart"/>
      <w:r w:rsidRPr="00BD05BC">
        <w:rPr>
          <w:rFonts w:ascii="Times New Roman" w:hAnsi="Times New Roman" w:cs="Times New Roman"/>
          <w:i/>
          <w:sz w:val="20"/>
          <w:szCs w:val="20"/>
        </w:rPr>
        <w:t>i</w:t>
      </w:r>
      <w:proofErr w:type="spellEnd"/>
      <w:r w:rsidRPr="00BD05BC">
        <w:rPr>
          <w:rFonts w:ascii="Times New Roman" w:hAnsi="Times New Roman" w:cs="Times New Roman"/>
          <w:i/>
          <w:sz w:val="20"/>
          <w:szCs w:val="20"/>
        </w:rPr>
        <w:t>,</w:t>
      </w:r>
      <w:r w:rsidR="00DD3D37"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j,</w:t>
      </w:r>
      <w:r w:rsidR="00DD3D37"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over subjects </w:t>
      </w:r>
      <w:proofErr w:type="spellStart"/>
      <w:r w:rsidR="00CE2CEB" w:rsidRPr="00BD05BC">
        <w:rPr>
          <w:rFonts w:ascii="Times New Roman" w:hAnsi="Times New Roman" w:cs="Times New Roman"/>
          <w:i/>
          <w:sz w:val="20"/>
          <w:szCs w:val="20"/>
        </w:rPr>
        <w:t>i</w:t>
      </w:r>
      <w:proofErr w:type="spellEnd"/>
      <w:r w:rsidRPr="00BD05BC">
        <w:rPr>
          <w:rFonts w:ascii="Times New Roman" w:hAnsi="Times New Roman" w:cs="Times New Roman"/>
          <w:sz w:val="20"/>
          <w:szCs w:val="20"/>
        </w:rPr>
        <w:t xml:space="preserve">, visits </w:t>
      </w:r>
      <w:r w:rsidR="00CE2CEB" w:rsidRPr="00BD05BC">
        <w:rPr>
          <w:rFonts w:ascii="Times New Roman" w:hAnsi="Times New Roman" w:cs="Times New Roman"/>
          <w:i/>
          <w:sz w:val="20"/>
          <w:szCs w:val="20"/>
        </w:rPr>
        <w:t>j</w:t>
      </w:r>
      <w:r w:rsidRPr="00BD05BC">
        <w:rPr>
          <w:rFonts w:ascii="Times New Roman" w:hAnsi="Times New Roman" w:cs="Times New Roman"/>
          <w:sz w:val="20"/>
          <w:szCs w:val="20"/>
        </w:rPr>
        <w:t xml:space="preserve"> and biomarkers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that are selected for computing the measurement error. For estimating the trajectory of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within functional unit </w:t>
      </w:r>
      <w:r w:rsidR="00CE2CEB" w:rsidRPr="00BD05BC">
        <w:rPr>
          <w:rFonts w:ascii="Times New Roman" w:hAnsi="Times New Roman" w:cs="Times New Roman"/>
          <w:i/>
          <w:sz w:val="20"/>
          <w:szCs w:val="20"/>
        </w:rPr>
        <w:t>ψ(k)</w:t>
      </w:r>
      <w:r w:rsidRPr="00BD05BC">
        <w:rPr>
          <w:rFonts w:ascii="Times New Roman" w:hAnsi="Times New Roman" w:cs="Times New Roman"/>
          <w:sz w:val="20"/>
          <w:szCs w:val="20"/>
        </w:rPr>
        <w:t xml:space="preserve">, measurements are taken from </w:t>
      </w:r>
      <w:proofErr w:type="spellStart"/>
      <w:r w:rsidR="00DF2476" w:rsidRPr="00BD05BC">
        <w:rPr>
          <w:rFonts w:ascii="Times New Roman" w:hAnsi="Times New Roman" w:cs="Times New Roman"/>
          <w:i/>
          <w:sz w:val="20"/>
          <w:szCs w:val="20"/>
        </w:rPr>
        <w:t>Ω</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sz w:val="20"/>
          <w:szCs w:val="20"/>
        </w:rPr>
        <w:t xml:space="preserve"> representing all measurements of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from all subjects and visits. For estimating the </w:t>
      </w:r>
      <w:r w:rsidR="003D1319" w:rsidRPr="00BD05BC">
        <w:rPr>
          <w:rFonts w:ascii="Times New Roman" w:hAnsi="Times New Roman" w:cs="Times New Roman"/>
          <w:sz w:val="20"/>
          <w:szCs w:val="20"/>
        </w:rPr>
        <w:t xml:space="preserve">dysfunctionality trajectories, </w:t>
      </w:r>
      <w:proofErr w:type="spellStart"/>
      <w:r w:rsidR="00DF2476" w:rsidRPr="00BD05BC">
        <w:rPr>
          <w:rFonts w:ascii="Times New Roman" w:hAnsi="Times New Roman" w:cs="Times New Roman"/>
          <w:i/>
          <w:sz w:val="20"/>
          <w:szCs w:val="20"/>
        </w:rPr>
        <w:t>Ω</w:t>
      </w:r>
      <w:proofErr w:type="gramStart"/>
      <w:r w:rsidRPr="00BD05BC">
        <w:rPr>
          <w:rFonts w:ascii="Times New Roman" w:hAnsi="Times New Roman" w:cs="Times New Roman"/>
          <w:i/>
          <w:sz w:val="20"/>
          <w:szCs w:val="20"/>
          <w:vertAlign w:val="subscript"/>
        </w:rPr>
        <w:t>d,l</w:t>
      </w:r>
      <w:proofErr w:type="spellEnd"/>
      <w:proofErr w:type="gramEnd"/>
      <w:r w:rsidRPr="00BD05BC">
        <w:rPr>
          <w:rFonts w:ascii="Times New Roman" w:hAnsi="Times New Roman" w:cs="Times New Roman"/>
          <w:sz w:val="20"/>
          <w:szCs w:val="20"/>
        </w:rPr>
        <w:t xml:space="preserve"> represents the measurement indices from all subjects with disease </w:t>
      </w:r>
      <w:r w:rsidRPr="00BD05BC">
        <w:rPr>
          <w:rFonts w:ascii="Times New Roman" w:hAnsi="Times New Roman" w:cs="Times New Roman"/>
          <w:i/>
          <w:sz w:val="20"/>
          <w:szCs w:val="20"/>
        </w:rPr>
        <w:t>d</w:t>
      </w:r>
      <w:r w:rsidRPr="00BD05BC">
        <w:rPr>
          <w:rFonts w:ascii="Times New Roman" w:hAnsi="Times New Roman" w:cs="Times New Roman"/>
          <w:sz w:val="20"/>
          <w:szCs w:val="20"/>
        </w:rPr>
        <w:t xml:space="preserve"> (i.e.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i/>
          <w:sz w:val="20"/>
          <w:szCs w:val="20"/>
        </w:rPr>
        <w:t xml:space="preserve"> = d</w:t>
      </w:r>
      <w:r w:rsidRPr="00BD05BC">
        <w:rPr>
          <w:rFonts w:ascii="Times New Roman" w:hAnsi="Times New Roman" w:cs="Times New Roman"/>
          <w:sz w:val="20"/>
          <w:szCs w:val="20"/>
        </w:rPr>
        <w:t xml:space="preserve">) </w:t>
      </w:r>
      <w:r w:rsidRPr="00BD05BC">
        <w:rPr>
          <w:rFonts w:ascii="Times New Roman" w:hAnsi="Times New Roman" w:cs="Times New Roman"/>
          <w:sz w:val="20"/>
          <w:szCs w:val="20"/>
        </w:rPr>
        <w:lastRenderedPageBreak/>
        <w:t xml:space="preserve">and all biomarkers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that belong to functional unit </w:t>
      </w:r>
      <w:r w:rsidRPr="00BD05BC">
        <w:rPr>
          <w:rFonts w:ascii="Times New Roman" w:hAnsi="Times New Roman" w:cs="Times New Roman"/>
          <w:i/>
          <w:sz w:val="20"/>
          <w:szCs w:val="20"/>
        </w:rPr>
        <w:t>l</w:t>
      </w:r>
      <w:r w:rsidRPr="00BD05BC">
        <w:rPr>
          <w:rFonts w:ascii="Times New Roman" w:hAnsi="Times New Roman" w:cs="Times New Roman"/>
          <w:sz w:val="20"/>
          <w:szCs w:val="20"/>
        </w:rPr>
        <w:t xml:space="preserve"> (i.e. </w:t>
      </w:r>
      <w:r w:rsidR="00CE2CEB" w:rsidRPr="00BD05BC">
        <w:rPr>
          <w:rFonts w:ascii="Times New Roman" w:hAnsi="Times New Roman" w:cs="Times New Roman"/>
          <w:i/>
          <w:sz w:val="20"/>
          <w:szCs w:val="20"/>
        </w:rPr>
        <w:t>ψ</w:t>
      </w:r>
      <w:r w:rsidRPr="00BD05BC">
        <w:rPr>
          <w:rFonts w:ascii="Times New Roman" w:hAnsi="Times New Roman" w:cs="Times New Roman"/>
          <w:i/>
          <w:sz w:val="20"/>
          <w:szCs w:val="20"/>
        </w:rPr>
        <w:t>(k) = l</w:t>
      </w:r>
      <w:r w:rsidRPr="00BD05BC">
        <w:rPr>
          <w:rFonts w:ascii="Times New Roman" w:hAnsi="Times New Roman" w:cs="Times New Roman"/>
          <w:sz w:val="20"/>
          <w:szCs w:val="20"/>
        </w:rPr>
        <w:t xml:space="preserve">). Finally, </w:t>
      </w:r>
      <w:proofErr w:type="spellStart"/>
      <w:r w:rsidR="00DF2476" w:rsidRPr="00BD05BC">
        <w:rPr>
          <w:rFonts w:ascii="Times New Roman" w:hAnsi="Times New Roman" w:cs="Times New Roman"/>
          <w:i/>
          <w:sz w:val="20"/>
          <w:szCs w:val="20"/>
        </w:rPr>
        <w:t>Ω</w:t>
      </w:r>
      <w:r w:rsidR="00CE2CEB" w:rsidRPr="00BD05BC">
        <w:rPr>
          <w:rFonts w:ascii="Times New Roman" w:hAnsi="Times New Roman" w:cs="Times New Roman"/>
          <w:i/>
          <w:sz w:val="20"/>
          <w:szCs w:val="20"/>
          <w:vertAlign w:val="subscript"/>
        </w:rPr>
        <w:t>i</w:t>
      </w:r>
      <w:proofErr w:type="spellEnd"/>
      <w:r w:rsidRPr="00BD05BC">
        <w:rPr>
          <w:rFonts w:ascii="Times New Roman" w:hAnsi="Times New Roman" w:cs="Times New Roman"/>
          <w:sz w:val="20"/>
          <w:szCs w:val="20"/>
        </w:rPr>
        <w:t xml:space="preserve"> (line 13) represents all measurements from subject </w:t>
      </w:r>
      <w:proofErr w:type="spellStart"/>
      <w:r w:rsidR="00CE2CEB" w:rsidRPr="00BD05BC">
        <w:rPr>
          <w:rFonts w:ascii="Times New Roman" w:hAnsi="Times New Roman" w:cs="Times New Roman"/>
          <w:i/>
          <w:sz w:val="20"/>
          <w:szCs w:val="20"/>
        </w:rPr>
        <w:t>i</w:t>
      </w:r>
      <w:proofErr w:type="spellEnd"/>
      <w:r w:rsidRPr="00BD05BC">
        <w:rPr>
          <w:rFonts w:ascii="Times New Roman" w:hAnsi="Times New Roman" w:cs="Times New Roman"/>
          <w:sz w:val="20"/>
          <w:szCs w:val="20"/>
        </w:rPr>
        <w:t xml:space="preserve">, for all biomarkers and visits. </w:t>
      </w:r>
    </w:p>
    <w:p w14:paraId="13DB28E4" w14:textId="77777777" w:rsidR="00696AF9" w:rsidRPr="00540E3B" w:rsidRDefault="00696AF9" w:rsidP="00540E3B">
      <w:pPr>
        <w:pStyle w:val="Heading2"/>
      </w:pPr>
      <w:r w:rsidRPr="00540E3B">
        <w:t>Synthetic Experiment</w:t>
      </w:r>
    </w:p>
    <w:p w14:paraId="59BC687A" w14:textId="77777777" w:rsidR="00696AF9" w:rsidRPr="00233756" w:rsidRDefault="00696AF9" w:rsidP="00C75A1B">
      <w:pPr>
        <w:rPr>
          <w:rFonts w:ascii="Times New Roman" w:hAnsi="Times New Roman" w:cs="Times New Roman"/>
          <w:i/>
          <w:sz w:val="20"/>
          <w:szCs w:val="20"/>
        </w:rPr>
      </w:pPr>
      <w:r w:rsidRPr="00BD05BC">
        <w:rPr>
          <w:rFonts w:ascii="Times New Roman" w:hAnsi="Times New Roman" w:cs="Times New Roman"/>
          <w:sz w:val="20"/>
          <w:szCs w:val="20"/>
        </w:rPr>
        <w:t xml:space="preserve">We </w:t>
      </w:r>
      <w:r w:rsidR="004853C4">
        <w:rPr>
          <w:rFonts w:ascii="Times New Roman" w:hAnsi="Times New Roman" w:cs="Times New Roman"/>
          <w:sz w:val="20"/>
          <w:szCs w:val="20"/>
        </w:rPr>
        <w:t xml:space="preserve">first </w:t>
      </w:r>
      <w:r w:rsidRPr="00BD05BC">
        <w:rPr>
          <w:rFonts w:ascii="Times New Roman" w:hAnsi="Times New Roman" w:cs="Times New Roman"/>
          <w:sz w:val="20"/>
          <w:szCs w:val="20"/>
        </w:rPr>
        <w:t xml:space="preserve">tested the DKT method on synthetic data, </w:t>
      </w:r>
      <w:proofErr w:type="gramStart"/>
      <w:r w:rsidRPr="00BD05BC">
        <w:rPr>
          <w:rFonts w:ascii="Times New Roman" w:hAnsi="Times New Roman" w:cs="Times New Roman"/>
          <w:sz w:val="20"/>
          <w:szCs w:val="20"/>
        </w:rPr>
        <w:t>in order to</w:t>
      </w:r>
      <w:proofErr w:type="gramEnd"/>
      <w:r w:rsidRPr="00BD05BC">
        <w:rPr>
          <w:rFonts w:ascii="Times New Roman" w:hAnsi="Times New Roman" w:cs="Times New Roman"/>
          <w:sz w:val="20"/>
          <w:szCs w:val="20"/>
        </w:rPr>
        <w:t xml:space="preserve"> </w:t>
      </w:r>
      <w:r w:rsidR="00E3766B">
        <w:rPr>
          <w:rFonts w:ascii="Times New Roman" w:hAnsi="Times New Roman" w:cs="Times New Roman"/>
          <w:sz w:val="20"/>
          <w:szCs w:val="20"/>
        </w:rPr>
        <w:t>assess</w:t>
      </w:r>
      <w:r w:rsidRPr="00BD05BC">
        <w:rPr>
          <w:rFonts w:ascii="Times New Roman" w:hAnsi="Times New Roman" w:cs="Times New Roman"/>
          <w:sz w:val="20"/>
          <w:szCs w:val="20"/>
        </w:rPr>
        <w:t xml:space="preserve"> </w:t>
      </w:r>
      <w:r w:rsidR="006F1CE6">
        <w:rPr>
          <w:rFonts w:ascii="Times New Roman" w:hAnsi="Times New Roman" w:cs="Times New Roman"/>
          <w:sz w:val="20"/>
          <w:szCs w:val="20"/>
        </w:rPr>
        <w:t xml:space="preserve">the performance in the presence of ground truth. </w:t>
      </w:r>
      <w:r w:rsidRPr="00BD05BC">
        <w:rPr>
          <w:rFonts w:ascii="Times New Roman" w:hAnsi="Times New Roman" w:cs="Times New Roman"/>
          <w:sz w:val="20"/>
          <w:szCs w:val="20"/>
        </w:rPr>
        <w:t>We generated synthetic dat</w:t>
      </w:r>
      <w:r w:rsidR="000C2967" w:rsidRPr="00BD05BC">
        <w:rPr>
          <w:rFonts w:ascii="Times New Roman" w:hAnsi="Times New Roman" w:cs="Times New Roman"/>
          <w:sz w:val="20"/>
          <w:szCs w:val="20"/>
        </w:rPr>
        <w:t>a from two diseases as follows: w</w:t>
      </w:r>
      <w:r w:rsidRPr="00BD05BC">
        <w:rPr>
          <w:rFonts w:ascii="Times New Roman" w:hAnsi="Times New Roman" w:cs="Times New Roman"/>
          <w:sz w:val="20"/>
          <w:szCs w:val="20"/>
        </w:rPr>
        <w:t xml:space="preserve">e define two functional units </w:t>
      </w:r>
      <w:r w:rsidRPr="00BD05BC">
        <w:rPr>
          <w:rFonts w:ascii="Times New Roman" w:hAnsi="Times New Roman" w:cs="Times New Roman"/>
          <w:i/>
          <w:sz w:val="20"/>
          <w:szCs w:val="20"/>
        </w:rPr>
        <w:t>l</w:t>
      </w:r>
      <w:r w:rsidRPr="00BD05BC">
        <w:rPr>
          <w:rFonts w:ascii="Times New Roman" w:hAnsi="Times New Roman" w:cs="Times New Roman"/>
          <w:i/>
          <w:sz w:val="20"/>
          <w:szCs w:val="20"/>
          <w:vertAlign w:val="subscript"/>
        </w:rPr>
        <w:t>0</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l</w:t>
      </w:r>
      <w:r w:rsidRPr="00BD05BC">
        <w:rPr>
          <w:rFonts w:ascii="Times New Roman" w:hAnsi="Times New Roman" w:cs="Times New Roman"/>
          <w:i/>
          <w:sz w:val="20"/>
          <w:szCs w:val="20"/>
          <w:vertAlign w:val="subscript"/>
        </w:rPr>
        <w:t>1</w:t>
      </w:r>
      <w:r w:rsidRPr="00BD05BC">
        <w:rPr>
          <w:rFonts w:ascii="Times New Roman" w:hAnsi="Times New Roman" w:cs="Times New Roman"/>
          <w:sz w:val="20"/>
          <w:szCs w:val="20"/>
        </w:rPr>
        <w:t xml:space="preserve"> and 6 biomarkers </w:t>
      </w:r>
      <w:r w:rsidRPr="00BD05BC">
        <w:rPr>
          <w:rFonts w:ascii="Times New Roman" w:hAnsi="Times New Roman" w:cs="Times New Roman"/>
          <w:i/>
          <w:sz w:val="20"/>
          <w:szCs w:val="20"/>
        </w:rPr>
        <w:t>k</w:t>
      </w:r>
      <w:r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-k</w:t>
      </w:r>
      <w:r w:rsidRPr="00BD05BC">
        <w:rPr>
          <w:rFonts w:ascii="Times New Roman" w:hAnsi="Times New Roman" w:cs="Times New Roman"/>
          <w:i/>
          <w:sz w:val="20"/>
          <w:szCs w:val="20"/>
          <w:vertAlign w:val="subscript"/>
        </w:rPr>
        <w:t>6</w:t>
      </w:r>
      <w:r w:rsidRPr="00BD05BC">
        <w:rPr>
          <w:rFonts w:ascii="Times New Roman" w:hAnsi="Times New Roman" w:cs="Times New Roman"/>
          <w:sz w:val="20"/>
          <w:szCs w:val="20"/>
        </w:rPr>
        <w:t xml:space="preserve">, which we allocate to functional units as follows: </w:t>
      </w:r>
      <w:r w:rsidRPr="00BD05BC">
        <w:rPr>
          <w:rFonts w:ascii="Times New Roman" w:hAnsi="Times New Roman" w:cs="Times New Roman"/>
          <w:i/>
          <w:sz w:val="20"/>
          <w:szCs w:val="20"/>
        </w:rPr>
        <w:t>l</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w:t>
      </w:r>
      <w:r w:rsidR="00892598"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{k</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2</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4</w:t>
      </w:r>
      <w:r w:rsidRPr="00BD05BC">
        <w:rPr>
          <w:rFonts w:ascii="Times New Roman" w:hAnsi="Times New Roman" w:cs="Times New Roman"/>
          <w:i/>
          <w:sz w:val="20"/>
          <w:szCs w:val="20"/>
        </w:rPr>
        <w:t>}, l</w:t>
      </w:r>
      <w:r w:rsidR="00307EF5"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w:t>
      </w:r>
      <w:r w:rsidR="00892598"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{k</w:t>
      </w:r>
      <w:r w:rsidR="00307EF5"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3</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5</w:t>
      </w:r>
      <w:r w:rsidRPr="00BD05BC">
        <w:rPr>
          <w:rFonts w:ascii="Times New Roman" w:hAnsi="Times New Roman" w:cs="Times New Roman"/>
          <w:i/>
          <w:sz w:val="20"/>
          <w:szCs w:val="20"/>
        </w:rPr>
        <w:t>}</w:t>
      </w:r>
      <w:r w:rsidRPr="00BD05BC">
        <w:rPr>
          <w:rFonts w:ascii="Times New Roman" w:hAnsi="Times New Roman" w:cs="Times New Roman"/>
          <w:sz w:val="20"/>
          <w:szCs w:val="20"/>
        </w:rPr>
        <w:t>.</w:t>
      </w:r>
      <w:r w:rsidR="0064335C">
        <w:rPr>
          <w:rFonts w:ascii="Times New Roman" w:hAnsi="Times New Roman" w:cs="Times New Roman"/>
          <w:sz w:val="20"/>
          <w:szCs w:val="20"/>
        </w:rPr>
        <w:t xml:space="preserve"> In a real setting, </w:t>
      </w:r>
      <w:r w:rsidR="0064335C" w:rsidRPr="0064335C">
        <w:rPr>
          <w:rFonts w:ascii="Times New Roman" w:hAnsi="Times New Roman" w:cs="Times New Roman"/>
          <w:i/>
          <w:sz w:val="20"/>
          <w:szCs w:val="20"/>
        </w:rPr>
        <w:t>l</w:t>
      </w:r>
      <w:r w:rsidR="0064335C" w:rsidRPr="0064335C">
        <w:rPr>
          <w:rFonts w:ascii="Times New Roman" w:hAnsi="Times New Roman" w:cs="Times New Roman"/>
          <w:i/>
          <w:sz w:val="20"/>
          <w:szCs w:val="20"/>
          <w:vertAlign w:val="subscript"/>
        </w:rPr>
        <w:t>0</w:t>
      </w:r>
      <w:r w:rsidR="0064335C">
        <w:rPr>
          <w:rFonts w:ascii="Times New Roman" w:hAnsi="Times New Roman" w:cs="Times New Roman"/>
          <w:sz w:val="20"/>
          <w:szCs w:val="20"/>
        </w:rPr>
        <w:t xml:space="preserve"> and </w:t>
      </w:r>
      <w:r w:rsidR="0064335C" w:rsidRPr="0064335C">
        <w:rPr>
          <w:rFonts w:ascii="Times New Roman" w:hAnsi="Times New Roman" w:cs="Times New Roman"/>
          <w:i/>
          <w:sz w:val="20"/>
          <w:szCs w:val="20"/>
        </w:rPr>
        <w:t>l</w:t>
      </w:r>
      <w:r w:rsidR="0064335C" w:rsidRPr="0064335C">
        <w:rPr>
          <w:rFonts w:ascii="Times New Roman" w:hAnsi="Times New Roman" w:cs="Times New Roman"/>
          <w:i/>
          <w:sz w:val="20"/>
          <w:szCs w:val="20"/>
          <w:vertAlign w:val="subscript"/>
        </w:rPr>
        <w:t>1</w:t>
      </w:r>
      <w:r w:rsidR="0064335C">
        <w:rPr>
          <w:rFonts w:ascii="Times New Roman" w:hAnsi="Times New Roman" w:cs="Times New Roman"/>
          <w:sz w:val="20"/>
          <w:szCs w:val="20"/>
        </w:rPr>
        <w:t xml:space="preserve"> would correspond to two brain regions, while </w:t>
      </w:r>
      <w:r w:rsidR="0064335C" w:rsidRPr="0064335C">
        <w:rPr>
          <w:rFonts w:ascii="Times New Roman" w:hAnsi="Times New Roman" w:cs="Times New Roman"/>
          <w:i/>
          <w:sz w:val="20"/>
          <w:szCs w:val="20"/>
        </w:rPr>
        <w:t>{k</w:t>
      </w:r>
      <w:r w:rsidR="0064335C" w:rsidRPr="0064335C">
        <w:rPr>
          <w:rFonts w:ascii="Times New Roman" w:hAnsi="Times New Roman" w:cs="Times New Roman"/>
          <w:i/>
          <w:sz w:val="20"/>
          <w:szCs w:val="20"/>
          <w:vertAlign w:val="subscript"/>
        </w:rPr>
        <w:t>0</w:t>
      </w:r>
      <w:r w:rsidR="0064335C" w:rsidRPr="0064335C">
        <w:rPr>
          <w:rFonts w:ascii="Times New Roman" w:hAnsi="Times New Roman" w:cs="Times New Roman"/>
          <w:i/>
          <w:sz w:val="20"/>
          <w:szCs w:val="20"/>
        </w:rPr>
        <w:t>, k</w:t>
      </w:r>
      <w:r w:rsidR="0064335C" w:rsidRPr="0064335C">
        <w:rPr>
          <w:rFonts w:ascii="Times New Roman" w:hAnsi="Times New Roman" w:cs="Times New Roman"/>
          <w:i/>
          <w:sz w:val="20"/>
          <w:szCs w:val="20"/>
          <w:vertAlign w:val="subscript"/>
        </w:rPr>
        <w:t>2</w:t>
      </w:r>
      <w:r w:rsidR="0064335C" w:rsidRPr="0064335C">
        <w:rPr>
          <w:rFonts w:ascii="Times New Roman" w:hAnsi="Times New Roman" w:cs="Times New Roman"/>
          <w:i/>
          <w:sz w:val="20"/>
          <w:szCs w:val="20"/>
        </w:rPr>
        <w:t>, k</w:t>
      </w:r>
      <w:r w:rsidR="0064335C" w:rsidRPr="0064335C">
        <w:rPr>
          <w:rFonts w:ascii="Times New Roman" w:hAnsi="Times New Roman" w:cs="Times New Roman"/>
          <w:i/>
          <w:sz w:val="20"/>
          <w:szCs w:val="20"/>
          <w:vertAlign w:val="subscript"/>
        </w:rPr>
        <w:t>4</w:t>
      </w:r>
      <w:r w:rsidR="0064335C" w:rsidRPr="0064335C">
        <w:rPr>
          <w:rFonts w:ascii="Times New Roman" w:hAnsi="Times New Roman" w:cs="Times New Roman"/>
          <w:i/>
          <w:sz w:val="20"/>
          <w:szCs w:val="20"/>
        </w:rPr>
        <w:t>}</w:t>
      </w:r>
      <w:r w:rsidR="00390233">
        <w:rPr>
          <w:rFonts w:ascii="Times New Roman" w:hAnsi="Times New Roman" w:cs="Times New Roman"/>
          <w:sz w:val="20"/>
          <w:szCs w:val="20"/>
        </w:rPr>
        <w:t xml:space="preserve"> would correspond to </w:t>
      </w:r>
      <w:r w:rsidR="000D7F5B">
        <w:rPr>
          <w:rFonts w:ascii="Times New Roman" w:hAnsi="Times New Roman" w:cs="Times New Roman"/>
          <w:sz w:val="20"/>
          <w:szCs w:val="20"/>
        </w:rPr>
        <w:t xml:space="preserve">biomarkers of </w:t>
      </w:r>
      <w:r w:rsidR="003078EC">
        <w:rPr>
          <w:rFonts w:ascii="Times New Roman" w:hAnsi="Times New Roman" w:cs="Times New Roman"/>
          <w:sz w:val="20"/>
          <w:szCs w:val="20"/>
        </w:rPr>
        <w:t>different modalities</w:t>
      </w:r>
      <w:r w:rsidR="000D7F5B">
        <w:rPr>
          <w:rFonts w:ascii="Times New Roman" w:hAnsi="Times New Roman" w:cs="Times New Roman"/>
          <w:sz w:val="20"/>
          <w:szCs w:val="20"/>
        </w:rPr>
        <w:t xml:space="preserve"> corresponding to region </w:t>
      </w:r>
      <w:r w:rsidR="000D7F5B" w:rsidRPr="000D7F5B">
        <w:rPr>
          <w:rFonts w:ascii="Times New Roman" w:hAnsi="Times New Roman" w:cs="Times New Roman"/>
          <w:i/>
          <w:sz w:val="20"/>
          <w:szCs w:val="20"/>
        </w:rPr>
        <w:t>l</w:t>
      </w:r>
      <w:r w:rsidR="000D7F5B" w:rsidRPr="000D7F5B">
        <w:rPr>
          <w:rFonts w:ascii="Times New Roman" w:hAnsi="Times New Roman" w:cs="Times New Roman"/>
          <w:i/>
          <w:sz w:val="20"/>
          <w:szCs w:val="20"/>
          <w:vertAlign w:val="subscript"/>
        </w:rPr>
        <w:t>0</w:t>
      </w:r>
      <w:r w:rsidR="003078EC">
        <w:rPr>
          <w:rFonts w:ascii="Times New Roman" w:hAnsi="Times New Roman" w:cs="Times New Roman"/>
          <w:sz w:val="20"/>
          <w:szCs w:val="20"/>
        </w:rPr>
        <w:t xml:space="preserve">. </w:t>
      </w:r>
      <w:r w:rsidRPr="00BD05BC">
        <w:rPr>
          <w:rFonts w:ascii="Times New Roman" w:hAnsi="Times New Roman" w:cs="Times New Roman"/>
          <w:sz w:val="20"/>
          <w:szCs w:val="20"/>
        </w:rPr>
        <w:t xml:space="preserve">Within </w:t>
      </w:r>
      <w:r w:rsidR="003242F0">
        <w:rPr>
          <w:rFonts w:ascii="Times New Roman" w:hAnsi="Times New Roman" w:cs="Times New Roman"/>
          <w:sz w:val="20"/>
          <w:szCs w:val="20"/>
        </w:rPr>
        <w:t>functional</w:t>
      </w:r>
      <w:r w:rsidR="00217859" w:rsidRPr="00BD05BC">
        <w:rPr>
          <w:rFonts w:ascii="Times New Roman" w:hAnsi="Times New Roman" w:cs="Times New Roman"/>
          <w:sz w:val="20"/>
          <w:szCs w:val="20"/>
        </w:rPr>
        <w:t xml:space="preserve"> units, we define the trajectories</w:t>
      </w:r>
      <w:r w:rsidRPr="00BD05BC">
        <w:rPr>
          <w:rFonts w:ascii="Times New Roman" w:hAnsi="Times New Roman" w:cs="Times New Roman"/>
          <w:sz w:val="20"/>
          <w:szCs w:val="20"/>
        </w:rPr>
        <w:t xml:space="preserve"> of each</w:t>
      </w:r>
      <w:r w:rsidR="00892598" w:rsidRPr="00BD05BC">
        <w:rPr>
          <w:rFonts w:ascii="Times New Roman" w:hAnsi="Times New Roman" w:cs="Times New Roman"/>
          <w:sz w:val="20"/>
          <w:szCs w:val="20"/>
        </w:rPr>
        <w:t xml:space="preserve"> biomarker as sigmoidal curve</w:t>
      </w:r>
      <w:r w:rsidR="00217859" w:rsidRPr="00BD05BC">
        <w:rPr>
          <w:rFonts w:ascii="Times New Roman" w:hAnsi="Times New Roman" w:cs="Times New Roman"/>
          <w:sz w:val="20"/>
          <w:szCs w:val="20"/>
        </w:rPr>
        <w:t>s</w:t>
      </w:r>
      <w:r w:rsidRPr="00BD05BC">
        <w:rPr>
          <w:rFonts w:ascii="Times New Roman" w:hAnsi="Times New Roman" w:cs="Times New Roman"/>
          <w:sz w:val="20"/>
          <w:szCs w:val="20"/>
        </w:rPr>
        <w:t xml:space="preserve"> with the following </w:t>
      </w:r>
      <w:proofErr w:type="spellStart"/>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proofErr w:type="spellEnd"/>
      <w:r w:rsidRPr="00BD05BC">
        <w:rPr>
          <w:rFonts w:ascii="Times New Roman" w:hAnsi="Times New Roman" w:cs="Times New Roman"/>
          <w:sz w:val="20"/>
          <w:szCs w:val="20"/>
        </w:rPr>
        <w:t xml:space="preserve"> parameters:</w:t>
      </w:r>
      <w:r w:rsidR="00C75A1B">
        <w:rPr>
          <w:rFonts w:ascii="Times New Roman" w:hAnsi="Times New Roman" w:cs="Times New Roman"/>
          <w:sz w:val="20"/>
          <w:szCs w:val="20"/>
        </w:rPr>
        <w:t xml:space="preserve"> </w:t>
      </w:r>
      <w:r w:rsidRPr="00BD05BC">
        <w:rPr>
          <w:rFonts w:ascii="Times New Roman" w:hAnsi="Times New Roman" w:cs="Times New Roman"/>
          <w:sz w:val="20"/>
          <w:szCs w:val="20"/>
        </w:rPr>
        <w:t xml:space="preserve">functional unit </w:t>
      </w:r>
      <w:r w:rsidRPr="00BD05BC">
        <w:rPr>
          <w:rFonts w:ascii="Times New Roman" w:hAnsi="Times New Roman" w:cs="Times New Roman"/>
          <w:i/>
          <w:sz w:val="20"/>
          <w:szCs w:val="20"/>
        </w:rPr>
        <w:t>l</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θ</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 xml:space="preserve"> = (1,5,0.2,0), </w:t>
      </w:r>
      <w:r w:rsidR="00CE2CEB" w:rsidRPr="00BD05BC">
        <w:rPr>
          <w:rFonts w:ascii="Times New Roman" w:hAnsi="Times New Roman" w:cs="Times New Roman"/>
          <w:i/>
          <w:sz w:val="20"/>
          <w:szCs w:val="20"/>
        </w:rPr>
        <w:t>θ</w:t>
      </w:r>
      <w:r w:rsidR="00307EF5" w:rsidRPr="00BD05BC">
        <w:rPr>
          <w:rFonts w:ascii="Times New Roman" w:hAnsi="Times New Roman" w:cs="Times New Roman"/>
          <w:i/>
          <w:sz w:val="20"/>
          <w:szCs w:val="20"/>
          <w:vertAlign w:val="subscript"/>
        </w:rPr>
        <w:t>2</w:t>
      </w:r>
      <w:r w:rsidRPr="00BD05BC">
        <w:rPr>
          <w:rFonts w:ascii="Times New Roman" w:hAnsi="Times New Roman" w:cs="Times New Roman"/>
          <w:i/>
          <w:sz w:val="20"/>
          <w:szCs w:val="20"/>
        </w:rPr>
        <w:t xml:space="preserve"> = (1,5,0.55,0)</w:t>
      </w:r>
      <w:r w:rsidRPr="00BD05BC">
        <w:rPr>
          <w:rFonts w:ascii="Times New Roman" w:hAnsi="Times New Roman" w:cs="Times New Roman"/>
          <w:sz w:val="20"/>
          <w:szCs w:val="20"/>
        </w:rPr>
        <w:t xml:space="preserve"> and </w:t>
      </w:r>
      <w:r w:rsidR="00CE2CEB" w:rsidRPr="00BD05BC">
        <w:rPr>
          <w:rFonts w:ascii="Times New Roman" w:hAnsi="Times New Roman" w:cs="Times New Roman"/>
          <w:i/>
          <w:sz w:val="20"/>
          <w:szCs w:val="20"/>
        </w:rPr>
        <w:t>θ</w:t>
      </w:r>
      <w:r w:rsidR="00307EF5" w:rsidRPr="00BD05BC">
        <w:rPr>
          <w:rFonts w:ascii="Times New Roman" w:hAnsi="Times New Roman" w:cs="Times New Roman"/>
          <w:i/>
          <w:sz w:val="20"/>
          <w:szCs w:val="20"/>
          <w:vertAlign w:val="subscript"/>
        </w:rPr>
        <w:t>4</w:t>
      </w:r>
      <w:r w:rsidRPr="00BD05BC">
        <w:rPr>
          <w:rFonts w:ascii="Times New Roman" w:hAnsi="Times New Roman" w:cs="Times New Roman"/>
          <w:i/>
          <w:sz w:val="20"/>
          <w:szCs w:val="20"/>
        </w:rPr>
        <w:t xml:space="preserve"> = (1,5,0.9,0)</w:t>
      </w:r>
      <w:r w:rsidR="00C75A1B">
        <w:rPr>
          <w:rFonts w:ascii="Times New Roman" w:hAnsi="Times New Roman" w:cs="Times New Roman"/>
          <w:sz w:val="20"/>
          <w:szCs w:val="20"/>
        </w:rPr>
        <w:t xml:space="preserve"> and</w:t>
      </w:r>
      <w:r w:rsidRPr="00BD05BC">
        <w:rPr>
          <w:rFonts w:ascii="Times New Roman" w:hAnsi="Times New Roman" w:cs="Times New Roman"/>
          <w:i/>
          <w:sz w:val="20"/>
          <w:szCs w:val="20"/>
        </w:rPr>
        <w:t xml:space="preserve"> </w:t>
      </w:r>
      <w:r w:rsidRPr="00BD05BC">
        <w:rPr>
          <w:rFonts w:ascii="Times New Roman" w:hAnsi="Times New Roman" w:cs="Times New Roman"/>
          <w:sz w:val="20"/>
          <w:szCs w:val="20"/>
        </w:rPr>
        <w:t xml:space="preserve">functional unit </w:t>
      </w:r>
      <w:r w:rsidRPr="00233756">
        <w:rPr>
          <w:rFonts w:ascii="Times New Roman" w:hAnsi="Times New Roman" w:cs="Times New Roman"/>
          <w:i/>
          <w:sz w:val="20"/>
          <w:szCs w:val="20"/>
        </w:rPr>
        <w:t>l</w:t>
      </w:r>
      <w:r w:rsidR="00307EF5" w:rsidRPr="00233756">
        <w:rPr>
          <w:rFonts w:ascii="Times New Roman" w:hAnsi="Times New Roman" w:cs="Times New Roman"/>
          <w:i/>
          <w:sz w:val="20"/>
          <w:szCs w:val="20"/>
          <w:vertAlign w:val="subscript"/>
        </w:rPr>
        <w:t>1</w:t>
      </w:r>
      <w:r w:rsidRPr="00233756">
        <w:rPr>
          <w:rFonts w:ascii="Times New Roman" w:hAnsi="Times New Roman" w:cs="Times New Roman"/>
          <w:i/>
          <w:sz w:val="20"/>
          <w:szCs w:val="20"/>
        </w:rPr>
        <w:t xml:space="preserve">: </w:t>
      </w:r>
      <w:r w:rsidR="00CE2CEB" w:rsidRPr="00233756">
        <w:rPr>
          <w:rFonts w:ascii="Times New Roman" w:hAnsi="Times New Roman" w:cs="Times New Roman"/>
          <w:i/>
          <w:sz w:val="20"/>
          <w:szCs w:val="20"/>
        </w:rPr>
        <w:t>θ</w:t>
      </w:r>
      <w:r w:rsidR="00307EF5" w:rsidRPr="00233756">
        <w:rPr>
          <w:rFonts w:ascii="Times New Roman" w:hAnsi="Times New Roman" w:cs="Times New Roman"/>
          <w:i/>
          <w:sz w:val="20"/>
          <w:szCs w:val="20"/>
          <w:vertAlign w:val="subscript"/>
        </w:rPr>
        <w:t>1</w:t>
      </w:r>
      <w:r w:rsidRPr="00233756">
        <w:rPr>
          <w:rFonts w:ascii="Times New Roman" w:hAnsi="Times New Roman" w:cs="Times New Roman"/>
          <w:i/>
          <w:sz w:val="20"/>
          <w:szCs w:val="20"/>
        </w:rPr>
        <w:t xml:space="preserve"> = (1,10,0.2,0), </w:t>
      </w:r>
      <w:r w:rsidR="00CE2CEB" w:rsidRPr="00233756">
        <w:rPr>
          <w:rFonts w:ascii="Times New Roman" w:hAnsi="Times New Roman" w:cs="Times New Roman"/>
          <w:i/>
          <w:sz w:val="20"/>
          <w:szCs w:val="20"/>
        </w:rPr>
        <w:t>θ</w:t>
      </w:r>
      <w:r w:rsidR="00307EF5" w:rsidRPr="00233756">
        <w:rPr>
          <w:rFonts w:ascii="Times New Roman" w:hAnsi="Times New Roman" w:cs="Times New Roman"/>
          <w:i/>
          <w:sz w:val="20"/>
          <w:szCs w:val="20"/>
          <w:vertAlign w:val="subscript"/>
        </w:rPr>
        <w:t>3</w:t>
      </w:r>
      <w:r w:rsidRPr="00233756">
        <w:rPr>
          <w:rFonts w:ascii="Times New Roman" w:hAnsi="Times New Roman" w:cs="Times New Roman"/>
          <w:i/>
          <w:sz w:val="20"/>
          <w:szCs w:val="20"/>
        </w:rPr>
        <w:t xml:space="preserve"> = (1,10,0.55,0)</w:t>
      </w:r>
      <w:r w:rsidRPr="00BD05BC">
        <w:rPr>
          <w:rFonts w:ascii="Times New Roman" w:hAnsi="Times New Roman" w:cs="Times New Roman"/>
          <w:sz w:val="20"/>
          <w:szCs w:val="20"/>
        </w:rPr>
        <w:t xml:space="preserve"> and </w:t>
      </w:r>
      <w:r w:rsidR="00CE2CEB" w:rsidRPr="00233756">
        <w:rPr>
          <w:rFonts w:ascii="Times New Roman" w:hAnsi="Times New Roman" w:cs="Times New Roman"/>
          <w:i/>
          <w:sz w:val="20"/>
          <w:szCs w:val="20"/>
        </w:rPr>
        <w:t>θ</w:t>
      </w:r>
      <w:r w:rsidR="00307EF5" w:rsidRPr="00233756">
        <w:rPr>
          <w:rFonts w:ascii="Times New Roman" w:hAnsi="Times New Roman" w:cs="Times New Roman"/>
          <w:i/>
          <w:sz w:val="20"/>
          <w:szCs w:val="20"/>
          <w:vertAlign w:val="subscript"/>
        </w:rPr>
        <w:t>5</w:t>
      </w:r>
      <w:r w:rsidR="00233756">
        <w:rPr>
          <w:rFonts w:ascii="Times New Roman" w:hAnsi="Times New Roman" w:cs="Times New Roman"/>
          <w:i/>
          <w:sz w:val="20"/>
          <w:szCs w:val="20"/>
        </w:rPr>
        <w:t xml:space="preserve"> = (1,10,0.9,0)</w:t>
      </w:r>
      <w:r w:rsidR="00233756" w:rsidRPr="00233756">
        <w:rPr>
          <w:rFonts w:ascii="Times New Roman" w:hAnsi="Times New Roman" w:cs="Times New Roman"/>
          <w:sz w:val="20"/>
          <w:szCs w:val="20"/>
        </w:rPr>
        <w:t>.</w:t>
      </w:r>
    </w:p>
    <w:p w14:paraId="2C00EC42" w14:textId="77777777" w:rsidR="00696AF9" w:rsidRPr="00BD05BC" w:rsidRDefault="000C2967" w:rsidP="00974B38">
      <w:pPr>
        <w:rPr>
          <w:rFonts w:ascii="Times New Roman" w:hAnsi="Times New Roman" w:cs="Times New Roman"/>
          <w:sz w:val="20"/>
          <w:szCs w:val="20"/>
        </w:rPr>
      </w:pPr>
      <w:r w:rsidRPr="00BD05BC">
        <w:rPr>
          <w:rFonts w:ascii="Times New Roman" w:hAnsi="Times New Roman" w:cs="Times New Roman"/>
          <w:sz w:val="20"/>
          <w:szCs w:val="20"/>
        </w:rPr>
        <w:t>W</w:t>
      </w:r>
      <w:r w:rsidR="00696AF9" w:rsidRPr="00BD05BC">
        <w:rPr>
          <w:rFonts w:ascii="Times New Roman" w:hAnsi="Times New Roman" w:cs="Times New Roman"/>
          <w:sz w:val="20"/>
          <w:szCs w:val="20"/>
        </w:rPr>
        <w:t xml:space="preserve">e </w:t>
      </w:r>
      <w:r w:rsidR="000509BA">
        <w:rPr>
          <w:rFonts w:ascii="Times New Roman" w:hAnsi="Times New Roman" w:cs="Times New Roman"/>
          <w:sz w:val="20"/>
          <w:szCs w:val="20"/>
        </w:rPr>
        <w:t xml:space="preserve">next </w:t>
      </w:r>
      <w:r w:rsidR="00696AF9" w:rsidRPr="00BD05BC">
        <w:rPr>
          <w:rFonts w:ascii="Times New Roman" w:hAnsi="Times New Roman" w:cs="Times New Roman"/>
          <w:sz w:val="20"/>
          <w:szCs w:val="20"/>
        </w:rPr>
        <w:t>define two synthetic diseases, "synthetic AD" (</w:t>
      </w:r>
      <w:r w:rsidR="00696AF9" w:rsidRPr="00BD05BC">
        <w:rPr>
          <w:rFonts w:ascii="Times New Roman" w:hAnsi="Times New Roman" w:cs="Times New Roman"/>
          <w:i/>
          <w:sz w:val="20"/>
          <w:szCs w:val="20"/>
        </w:rPr>
        <w:t>d</w:t>
      </w:r>
      <w:r w:rsidR="00785A6C" w:rsidRPr="00BD05BC">
        <w:rPr>
          <w:rFonts w:ascii="Times New Roman" w:hAnsi="Times New Roman" w:cs="Times New Roman"/>
          <w:i/>
          <w:sz w:val="20"/>
          <w:szCs w:val="20"/>
        </w:rPr>
        <w:t xml:space="preserve"> </w:t>
      </w:r>
      <w:r w:rsidR="00696AF9" w:rsidRPr="00BD05BC">
        <w:rPr>
          <w:rFonts w:ascii="Times New Roman" w:hAnsi="Times New Roman" w:cs="Times New Roman"/>
          <w:i/>
          <w:sz w:val="20"/>
          <w:szCs w:val="20"/>
        </w:rPr>
        <w:t>=</w:t>
      </w:r>
      <w:r w:rsidR="00785A6C" w:rsidRPr="00BD05BC">
        <w:rPr>
          <w:rFonts w:ascii="Times New Roman" w:hAnsi="Times New Roman" w:cs="Times New Roman"/>
          <w:i/>
          <w:sz w:val="20"/>
          <w:szCs w:val="20"/>
        </w:rPr>
        <w:t xml:space="preserve"> </w:t>
      </w:r>
      <w:r w:rsidR="00696AF9" w:rsidRPr="00BD05BC">
        <w:rPr>
          <w:rFonts w:ascii="Times New Roman" w:hAnsi="Times New Roman" w:cs="Times New Roman"/>
          <w:i/>
          <w:sz w:val="20"/>
          <w:szCs w:val="20"/>
        </w:rPr>
        <w:t>0</w:t>
      </w:r>
      <w:r w:rsidR="00696AF9" w:rsidRPr="00BD05BC">
        <w:rPr>
          <w:rFonts w:ascii="Times New Roman" w:hAnsi="Times New Roman" w:cs="Times New Roman"/>
          <w:sz w:val="20"/>
          <w:szCs w:val="20"/>
        </w:rPr>
        <w:t>) and "synthetic PCA" (</w:t>
      </w:r>
      <w:r w:rsidR="00696AF9" w:rsidRPr="00BD05BC">
        <w:rPr>
          <w:rFonts w:ascii="Times New Roman" w:hAnsi="Times New Roman" w:cs="Times New Roman"/>
          <w:i/>
          <w:sz w:val="20"/>
          <w:szCs w:val="20"/>
        </w:rPr>
        <w:t>d</w:t>
      </w:r>
      <w:r w:rsidR="00785A6C" w:rsidRPr="00BD05BC">
        <w:rPr>
          <w:rFonts w:ascii="Times New Roman" w:hAnsi="Times New Roman" w:cs="Times New Roman"/>
          <w:i/>
          <w:sz w:val="20"/>
          <w:szCs w:val="20"/>
        </w:rPr>
        <w:t xml:space="preserve"> </w:t>
      </w:r>
      <w:r w:rsidR="00696AF9" w:rsidRPr="00BD05BC">
        <w:rPr>
          <w:rFonts w:ascii="Times New Roman" w:hAnsi="Times New Roman" w:cs="Times New Roman"/>
          <w:i/>
          <w:sz w:val="20"/>
          <w:szCs w:val="20"/>
        </w:rPr>
        <w:t>=</w:t>
      </w:r>
      <w:r w:rsidR="00785A6C" w:rsidRPr="00BD05BC">
        <w:rPr>
          <w:rFonts w:ascii="Times New Roman" w:hAnsi="Times New Roman" w:cs="Times New Roman"/>
          <w:i/>
          <w:sz w:val="20"/>
          <w:szCs w:val="20"/>
        </w:rPr>
        <w:t xml:space="preserve"> </w:t>
      </w:r>
      <w:r w:rsidR="00696AF9" w:rsidRPr="00BD05BC">
        <w:rPr>
          <w:rFonts w:ascii="Times New Roman" w:hAnsi="Times New Roman" w:cs="Times New Roman"/>
          <w:i/>
          <w:sz w:val="20"/>
          <w:szCs w:val="20"/>
        </w:rPr>
        <w:t>1</w:t>
      </w:r>
      <w:r w:rsidR="00696AF9" w:rsidRPr="00BD05BC">
        <w:rPr>
          <w:rFonts w:ascii="Times New Roman" w:hAnsi="Times New Roman" w:cs="Times New Roman"/>
          <w:sz w:val="20"/>
          <w:szCs w:val="20"/>
        </w:rPr>
        <w:t xml:space="preserve">). </w:t>
      </w:r>
      <w:r w:rsidR="00116D36">
        <w:rPr>
          <w:rFonts w:ascii="Times New Roman" w:hAnsi="Times New Roman" w:cs="Times New Roman"/>
          <w:sz w:val="20"/>
          <w:szCs w:val="20"/>
        </w:rPr>
        <w:t>E</w:t>
      </w:r>
      <w:r w:rsidR="00696AF9" w:rsidRPr="00BD05BC">
        <w:rPr>
          <w:rFonts w:ascii="Times New Roman" w:hAnsi="Times New Roman" w:cs="Times New Roman"/>
          <w:sz w:val="20"/>
          <w:szCs w:val="20"/>
        </w:rPr>
        <w:t xml:space="preserve">ach disease </w:t>
      </w:r>
      <w:r w:rsidR="00696AF9" w:rsidRPr="00BD05BC">
        <w:rPr>
          <w:rFonts w:ascii="Times New Roman" w:hAnsi="Times New Roman" w:cs="Times New Roman"/>
          <w:i/>
          <w:sz w:val="20"/>
          <w:szCs w:val="20"/>
        </w:rPr>
        <w:t>d</w:t>
      </w:r>
      <w:r w:rsidR="00116D36">
        <w:rPr>
          <w:rFonts w:ascii="Times New Roman" w:hAnsi="Times New Roman" w:cs="Times New Roman"/>
          <w:i/>
          <w:sz w:val="20"/>
          <w:szCs w:val="20"/>
        </w:rPr>
        <w:t xml:space="preserve"> </w:t>
      </w:r>
      <w:r w:rsidR="00116D36" w:rsidRPr="00116D36">
        <w:rPr>
          <w:rFonts w:ascii="Times New Roman" w:hAnsi="Times New Roman" w:cs="Times New Roman"/>
          <w:sz w:val="20"/>
          <w:szCs w:val="20"/>
        </w:rPr>
        <w:t>is characterised by</w:t>
      </w:r>
      <w:r w:rsidR="00696AF9" w:rsidRPr="00BD05BC">
        <w:rPr>
          <w:rFonts w:ascii="Times New Roman" w:hAnsi="Times New Roman" w:cs="Times New Roman"/>
          <w:sz w:val="20"/>
          <w:szCs w:val="20"/>
        </w:rPr>
        <w:t xml:space="preserve"> </w:t>
      </w:r>
      <w:r w:rsidR="00116D36">
        <w:rPr>
          <w:rFonts w:ascii="Times New Roman" w:hAnsi="Times New Roman" w:cs="Times New Roman"/>
          <w:sz w:val="20"/>
          <w:szCs w:val="20"/>
        </w:rPr>
        <w:t>distinct signatures of dysfunctionality scores</w:t>
      </w:r>
      <w:r w:rsidR="00116D36">
        <w:rPr>
          <w:rFonts w:ascii="Times New Roman" w:hAnsi="Times New Roman" w:cs="Times New Roman"/>
          <w:i/>
          <w:sz w:val="20"/>
          <w:szCs w:val="20"/>
        </w:rPr>
        <w:t xml:space="preserve">. </w:t>
      </w:r>
      <w:r w:rsidR="00116D36">
        <w:rPr>
          <w:rFonts w:ascii="Times New Roman" w:hAnsi="Times New Roman" w:cs="Times New Roman"/>
          <w:sz w:val="20"/>
          <w:szCs w:val="20"/>
        </w:rPr>
        <w:t>Each dysfunctionality trajectory</w:t>
      </w:r>
      <w:r w:rsidR="00696AF9" w:rsidRPr="00BD05BC">
        <w:rPr>
          <w:rFonts w:ascii="Times New Roman" w:hAnsi="Times New Roman" w:cs="Times New Roman"/>
          <w:sz w:val="20"/>
          <w:szCs w:val="20"/>
        </w:rPr>
        <w:t xml:space="preserve"> </w:t>
      </w:r>
      <w:r w:rsidR="00116D36">
        <w:rPr>
          <w:rFonts w:ascii="Times New Roman" w:hAnsi="Times New Roman" w:cs="Times New Roman"/>
          <w:sz w:val="20"/>
          <w:szCs w:val="20"/>
        </w:rPr>
        <w:t xml:space="preserve">is defined </w:t>
      </w:r>
      <w:r w:rsidR="00696AF9" w:rsidRPr="00BD05BC">
        <w:rPr>
          <w:rFonts w:ascii="Times New Roman" w:hAnsi="Times New Roman" w:cs="Times New Roman"/>
          <w:sz w:val="20"/>
          <w:szCs w:val="20"/>
        </w:rPr>
        <w:t xml:space="preserve">as a sigmoidal curve with parameters </w:t>
      </w:r>
      <w:proofErr w:type="spellStart"/>
      <w:r w:rsidR="00EE2D8E" w:rsidRPr="00BD05BC">
        <w:rPr>
          <w:rFonts w:ascii="Times New Roman" w:hAnsi="Times New Roman" w:cs="Times New Roman"/>
          <w:i/>
          <w:sz w:val="20"/>
          <w:szCs w:val="20"/>
        </w:rPr>
        <w:t>λ</w:t>
      </w:r>
      <w:r w:rsidR="00F5308B" w:rsidRPr="00BD05BC">
        <w:rPr>
          <w:rFonts w:ascii="Times New Roman" w:hAnsi="Times New Roman" w:cs="Times New Roman"/>
          <w:i/>
          <w:sz w:val="20"/>
          <w:szCs w:val="20"/>
          <w:vertAlign w:val="subscript"/>
        </w:rPr>
        <w:t>d</w:t>
      </w:r>
      <w:r w:rsidR="00696AF9" w:rsidRPr="00BD05BC">
        <w:rPr>
          <w:rFonts w:ascii="Times New Roman" w:hAnsi="Times New Roman" w:cs="Times New Roman"/>
          <w:i/>
          <w:sz w:val="20"/>
          <w:szCs w:val="20"/>
          <w:vertAlign w:val="superscript"/>
        </w:rPr>
        <w:t>l</w:t>
      </w:r>
      <w:proofErr w:type="spellEnd"/>
      <w:r w:rsidRPr="00BD05BC">
        <w:rPr>
          <w:rFonts w:ascii="Times New Roman" w:hAnsi="Times New Roman" w:cs="Times New Roman"/>
          <w:sz w:val="20"/>
          <w:szCs w:val="20"/>
        </w:rPr>
        <w:t xml:space="preserve"> as follows: </w:t>
      </w:r>
      <w:r w:rsidR="00696AF9" w:rsidRPr="00BD05BC">
        <w:rPr>
          <w:rFonts w:ascii="Times New Roman" w:hAnsi="Times New Roman" w:cs="Times New Roman"/>
          <w:sz w:val="20"/>
          <w:szCs w:val="20"/>
        </w:rPr>
        <w:t xml:space="preserve">"synthetic AD": </w:t>
      </w:r>
      <w:r w:rsidR="007B72AD" w:rsidRPr="00BD05BC">
        <w:rPr>
          <w:rFonts w:ascii="Times New Roman" w:hAnsi="Times New Roman" w:cs="Times New Roman"/>
          <w:i/>
          <w:sz w:val="20"/>
          <w:szCs w:val="20"/>
        </w:rPr>
        <w:t>λ</w:t>
      </w:r>
      <w:r w:rsidR="00307EF5" w:rsidRPr="00BD05BC">
        <w:rPr>
          <w:rFonts w:ascii="Times New Roman" w:hAnsi="Times New Roman" w:cs="Times New Roman"/>
          <w:i/>
          <w:sz w:val="20"/>
          <w:szCs w:val="20"/>
          <w:vertAlign w:val="subscript"/>
        </w:rPr>
        <w:t>0</w:t>
      </w:r>
      <w:r w:rsidR="00696AF9" w:rsidRPr="00BD05BC">
        <w:rPr>
          <w:rFonts w:ascii="Times New Roman" w:hAnsi="Times New Roman" w:cs="Times New Roman"/>
          <w:i/>
          <w:sz w:val="20"/>
          <w:szCs w:val="20"/>
          <w:vertAlign w:val="superscript"/>
        </w:rPr>
        <w:t>0</w:t>
      </w:r>
      <w:r w:rsidR="00696AF9" w:rsidRPr="00BD05BC">
        <w:rPr>
          <w:rFonts w:ascii="Times New Roman" w:hAnsi="Times New Roman" w:cs="Times New Roman"/>
          <w:i/>
          <w:sz w:val="20"/>
          <w:szCs w:val="20"/>
        </w:rPr>
        <w:t xml:space="preserve"> = (1, 0.3, -4, 0)</w:t>
      </w:r>
      <w:r w:rsidR="00696AF9" w:rsidRPr="00BD05BC">
        <w:rPr>
          <w:rFonts w:ascii="Times New Roman" w:hAnsi="Times New Roman" w:cs="Times New Roman"/>
          <w:sz w:val="20"/>
          <w:szCs w:val="20"/>
        </w:rPr>
        <w:t xml:space="preserve"> and </w:t>
      </w:r>
      <w:r w:rsidR="007B72AD" w:rsidRPr="00BD05BC">
        <w:rPr>
          <w:rFonts w:ascii="Times New Roman" w:hAnsi="Times New Roman" w:cs="Times New Roman"/>
          <w:i/>
          <w:sz w:val="20"/>
          <w:szCs w:val="20"/>
        </w:rPr>
        <w:t>λ</w:t>
      </w:r>
      <w:r w:rsidR="00307EF5" w:rsidRPr="00BD05BC">
        <w:rPr>
          <w:rFonts w:ascii="Times New Roman" w:hAnsi="Times New Roman" w:cs="Times New Roman"/>
          <w:i/>
          <w:sz w:val="20"/>
          <w:szCs w:val="20"/>
          <w:vertAlign w:val="subscript"/>
        </w:rPr>
        <w:t>0</w:t>
      </w:r>
      <w:r w:rsidR="00696AF9" w:rsidRPr="00BD05BC">
        <w:rPr>
          <w:rFonts w:ascii="Times New Roman" w:hAnsi="Times New Roman" w:cs="Times New Roman"/>
          <w:i/>
          <w:sz w:val="20"/>
          <w:szCs w:val="20"/>
          <w:vertAlign w:val="superscript"/>
        </w:rPr>
        <w:t>1</w:t>
      </w:r>
      <w:r w:rsidR="00696AF9" w:rsidRPr="00BD05BC">
        <w:rPr>
          <w:rFonts w:ascii="Times New Roman" w:hAnsi="Times New Roman" w:cs="Times New Roman"/>
          <w:i/>
          <w:sz w:val="20"/>
          <w:szCs w:val="20"/>
        </w:rPr>
        <w:t xml:space="preserve"> = (1, 0.2, 6, 0)</w:t>
      </w:r>
      <w:r w:rsidR="00AF7229">
        <w:rPr>
          <w:rFonts w:ascii="Times New Roman" w:hAnsi="Times New Roman" w:cs="Times New Roman"/>
          <w:i/>
          <w:sz w:val="20"/>
          <w:szCs w:val="20"/>
        </w:rPr>
        <w:t xml:space="preserve"> </w:t>
      </w:r>
      <w:r w:rsidR="00AF7229" w:rsidRPr="00AF7229">
        <w:rPr>
          <w:rFonts w:ascii="Times New Roman" w:hAnsi="Times New Roman" w:cs="Times New Roman"/>
          <w:sz w:val="20"/>
          <w:szCs w:val="20"/>
        </w:rPr>
        <w:t>and</w:t>
      </w:r>
      <w:r w:rsidR="00AF7229">
        <w:rPr>
          <w:rFonts w:ascii="Times New Roman" w:hAnsi="Times New Roman" w:cs="Times New Roman"/>
          <w:i/>
          <w:sz w:val="20"/>
          <w:szCs w:val="20"/>
        </w:rPr>
        <w:t xml:space="preserve"> </w:t>
      </w:r>
      <w:r w:rsidR="00696AF9" w:rsidRPr="00BD05BC">
        <w:rPr>
          <w:rFonts w:ascii="Times New Roman" w:hAnsi="Times New Roman" w:cs="Times New Roman"/>
          <w:sz w:val="20"/>
          <w:szCs w:val="20"/>
        </w:rPr>
        <w:t xml:space="preserve">"synthetic PCA": </w:t>
      </w:r>
      <w:r w:rsidR="007B72AD" w:rsidRPr="00BD05BC">
        <w:rPr>
          <w:rFonts w:ascii="Times New Roman" w:hAnsi="Times New Roman" w:cs="Times New Roman"/>
          <w:i/>
          <w:sz w:val="20"/>
          <w:szCs w:val="20"/>
        </w:rPr>
        <w:t>λ</w:t>
      </w:r>
      <w:r w:rsidR="00307EF5" w:rsidRPr="00BD05BC">
        <w:rPr>
          <w:rFonts w:ascii="Times New Roman" w:hAnsi="Times New Roman" w:cs="Times New Roman"/>
          <w:i/>
          <w:sz w:val="20"/>
          <w:szCs w:val="20"/>
          <w:vertAlign w:val="subscript"/>
        </w:rPr>
        <w:t>1</w:t>
      </w:r>
      <w:r w:rsidR="00696AF9" w:rsidRPr="00BD05BC">
        <w:rPr>
          <w:rFonts w:ascii="Times New Roman" w:hAnsi="Times New Roman" w:cs="Times New Roman"/>
          <w:i/>
          <w:sz w:val="20"/>
          <w:szCs w:val="20"/>
          <w:vertAlign w:val="superscript"/>
        </w:rPr>
        <w:t>0</w:t>
      </w:r>
      <w:r w:rsidR="00696AF9" w:rsidRPr="00BD05BC">
        <w:rPr>
          <w:rFonts w:ascii="Times New Roman" w:hAnsi="Times New Roman" w:cs="Times New Roman"/>
          <w:i/>
          <w:sz w:val="20"/>
          <w:szCs w:val="20"/>
        </w:rPr>
        <w:t xml:space="preserve"> = (1, 0.3, 6, 0)</w:t>
      </w:r>
      <w:r w:rsidR="00696AF9" w:rsidRPr="00BD05BC">
        <w:rPr>
          <w:rFonts w:ascii="Times New Roman" w:hAnsi="Times New Roman" w:cs="Times New Roman"/>
          <w:sz w:val="20"/>
          <w:szCs w:val="20"/>
        </w:rPr>
        <w:t xml:space="preserve"> and </w:t>
      </w:r>
      <w:r w:rsidR="007B72AD" w:rsidRPr="00BD05BC">
        <w:rPr>
          <w:rFonts w:ascii="Times New Roman" w:hAnsi="Times New Roman" w:cs="Times New Roman"/>
          <w:i/>
          <w:sz w:val="20"/>
          <w:szCs w:val="20"/>
        </w:rPr>
        <w:t>λ</w:t>
      </w:r>
      <w:r w:rsidR="00307EF5" w:rsidRPr="00BD05BC">
        <w:rPr>
          <w:rFonts w:ascii="Times New Roman" w:hAnsi="Times New Roman" w:cs="Times New Roman"/>
          <w:i/>
          <w:sz w:val="20"/>
          <w:szCs w:val="20"/>
          <w:vertAlign w:val="subscript"/>
        </w:rPr>
        <w:t>1</w:t>
      </w:r>
      <w:r w:rsidR="00696AF9" w:rsidRPr="00BD05BC">
        <w:rPr>
          <w:rFonts w:ascii="Times New Roman" w:hAnsi="Times New Roman" w:cs="Times New Roman"/>
          <w:i/>
          <w:sz w:val="20"/>
          <w:szCs w:val="20"/>
          <w:vertAlign w:val="superscript"/>
        </w:rPr>
        <w:t>1</w:t>
      </w:r>
      <w:r w:rsidR="00696AF9" w:rsidRPr="00BD05BC">
        <w:rPr>
          <w:rFonts w:ascii="Times New Roman" w:hAnsi="Times New Roman" w:cs="Times New Roman"/>
          <w:i/>
          <w:sz w:val="20"/>
          <w:szCs w:val="20"/>
        </w:rPr>
        <w:t xml:space="preserve"> = (1, 0.2, -4, 0)</w:t>
      </w:r>
      <w:r w:rsidR="00696AF9" w:rsidRPr="00BD05BC">
        <w:rPr>
          <w:rFonts w:ascii="Times New Roman" w:hAnsi="Times New Roman" w:cs="Times New Roman"/>
          <w:sz w:val="20"/>
          <w:szCs w:val="20"/>
        </w:rPr>
        <w:t>.</w:t>
      </w:r>
    </w:p>
    <w:p w14:paraId="3A7474F2" w14:textId="77777777" w:rsidR="00696AF9" w:rsidRPr="00BD05BC" w:rsidRDefault="00107045" w:rsidP="00696AF9">
      <w:pPr>
        <w:rPr>
          <w:rFonts w:ascii="Times New Roman" w:hAnsi="Times New Roman" w:cs="Times New Roman"/>
          <w:sz w:val="20"/>
          <w:szCs w:val="20"/>
        </w:rPr>
      </w:pPr>
      <w:r w:rsidRPr="00BD05BC">
        <w:rPr>
          <w:rFonts w:ascii="Times New Roman" w:hAnsi="Times New Roman" w:cs="Times New Roman"/>
          <w:sz w:val="20"/>
          <w:szCs w:val="20"/>
        </w:rPr>
        <w:t xml:space="preserve">For the subject model, we </w:t>
      </w:r>
      <w:r w:rsidR="00696AF9" w:rsidRPr="00BD05BC">
        <w:rPr>
          <w:rFonts w:ascii="Times New Roman" w:hAnsi="Times New Roman" w:cs="Times New Roman"/>
          <w:sz w:val="20"/>
          <w:szCs w:val="20"/>
        </w:rPr>
        <w:t xml:space="preserve">generated time-shifts </w:t>
      </w:r>
      <w:r w:rsidR="00CE2CEB" w:rsidRPr="00BD05BC">
        <w:rPr>
          <w:rFonts w:ascii="Times New Roman" w:hAnsi="Times New Roman" w:cs="Times New Roman"/>
          <w:i/>
          <w:sz w:val="20"/>
          <w:szCs w:val="20"/>
        </w:rPr>
        <w:t>β</w:t>
      </w:r>
      <w:proofErr w:type="spellStart"/>
      <w:r w:rsidR="00CE2CEB" w:rsidRPr="00BD05BC">
        <w:rPr>
          <w:rFonts w:ascii="Times New Roman" w:hAnsi="Times New Roman" w:cs="Times New Roman"/>
          <w:i/>
          <w:sz w:val="20"/>
          <w:szCs w:val="20"/>
          <w:vertAlign w:val="subscript"/>
        </w:rPr>
        <w:t>i</w:t>
      </w:r>
      <w:proofErr w:type="spellEnd"/>
      <w:r w:rsidR="00696AF9" w:rsidRPr="00BD05BC">
        <w:rPr>
          <w:rFonts w:ascii="Times New Roman" w:hAnsi="Times New Roman" w:cs="Times New Roman"/>
          <w:sz w:val="20"/>
          <w:szCs w:val="20"/>
        </w:rPr>
        <w:t xml:space="preserve"> for 100 subjects (disease </w:t>
      </w:r>
      <w:r w:rsidR="00696AF9" w:rsidRPr="00BD05BC">
        <w:rPr>
          <w:rFonts w:ascii="Times New Roman" w:hAnsi="Times New Roman" w:cs="Times New Roman"/>
          <w:i/>
          <w:sz w:val="20"/>
          <w:szCs w:val="20"/>
        </w:rPr>
        <w:t>d</w:t>
      </w:r>
      <w:r w:rsidR="00307EF5" w:rsidRPr="00BD05BC">
        <w:rPr>
          <w:rFonts w:ascii="Times New Roman" w:hAnsi="Times New Roman" w:cs="Times New Roman"/>
          <w:i/>
          <w:sz w:val="20"/>
          <w:szCs w:val="20"/>
          <w:vertAlign w:val="subscript"/>
        </w:rPr>
        <w:t>0</w:t>
      </w:r>
      <w:r w:rsidR="00696AF9" w:rsidRPr="00BD05BC">
        <w:rPr>
          <w:rFonts w:ascii="Times New Roman" w:hAnsi="Times New Roman" w:cs="Times New Roman"/>
          <w:sz w:val="20"/>
          <w:szCs w:val="20"/>
        </w:rPr>
        <w:t xml:space="preserve">) and 50 subjects (disease </w:t>
      </w:r>
      <w:r w:rsidR="00696AF9" w:rsidRPr="00BD05BC">
        <w:rPr>
          <w:rFonts w:ascii="Times New Roman" w:hAnsi="Times New Roman" w:cs="Times New Roman"/>
          <w:i/>
          <w:sz w:val="20"/>
          <w:szCs w:val="20"/>
        </w:rPr>
        <w:t>d</w:t>
      </w:r>
      <w:r w:rsidR="00307EF5" w:rsidRPr="00BD05BC">
        <w:rPr>
          <w:rFonts w:ascii="Times New Roman" w:hAnsi="Times New Roman" w:cs="Times New Roman"/>
          <w:i/>
          <w:sz w:val="20"/>
          <w:szCs w:val="20"/>
          <w:vertAlign w:val="subscript"/>
        </w:rPr>
        <w:t>1</w:t>
      </w:r>
      <w:r w:rsidR="00696AF9" w:rsidRPr="00BD05BC">
        <w:rPr>
          <w:rFonts w:ascii="Times New Roman" w:hAnsi="Times New Roman" w:cs="Times New Roman"/>
          <w:sz w:val="20"/>
          <w:szCs w:val="20"/>
        </w:rPr>
        <w:t>) based on a uniform distribution with ranges (-13, 10) ye</w:t>
      </w:r>
      <w:r w:rsidR="006354F8" w:rsidRPr="00BD05BC">
        <w:rPr>
          <w:rFonts w:ascii="Times New Roman" w:hAnsi="Times New Roman" w:cs="Times New Roman"/>
          <w:sz w:val="20"/>
          <w:szCs w:val="20"/>
        </w:rPr>
        <w:t xml:space="preserve">ars before/after disease onset. </w:t>
      </w:r>
      <w:r w:rsidR="00696AF9" w:rsidRPr="00BD05BC">
        <w:rPr>
          <w:rFonts w:ascii="Times New Roman" w:hAnsi="Times New Roman" w:cs="Times New Roman"/>
          <w:sz w:val="20"/>
          <w:szCs w:val="20"/>
        </w:rPr>
        <w:t>Within each disease, we generated the subjects' diagnosis (controls/patients) based on an exponential likelihood model with mean -4.5 (controls)/4.5 (patients) years before/after disease onset. For each subject and each biomarker, we generated data for four consecutive visits, each visit one year apart, using a noise standard deviation of 0.05.</w:t>
      </w:r>
    </w:p>
    <w:p w14:paraId="20B74102" w14:textId="77777777" w:rsidR="00696AF9"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 choice of these parameters and the smaller number of subjects in the second disease were chosen to mimic the </w:t>
      </w:r>
      <w:r w:rsidR="001F4627">
        <w:rPr>
          <w:rFonts w:ascii="Times New Roman" w:hAnsi="Times New Roman" w:cs="Times New Roman"/>
          <w:sz w:val="20"/>
          <w:szCs w:val="20"/>
        </w:rPr>
        <w:t xml:space="preserve">cohorts from </w:t>
      </w:r>
      <w:r w:rsidRPr="00BD05BC">
        <w:rPr>
          <w:rFonts w:ascii="Times New Roman" w:hAnsi="Times New Roman" w:cs="Times New Roman"/>
          <w:sz w:val="20"/>
          <w:szCs w:val="20"/>
        </w:rPr>
        <w:t xml:space="preserve">TADPOLE and </w:t>
      </w:r>
      <w:r w:rsidR="001F4627">
        <w:rPr>
          <w:rFonts w:ascii="Times New Roman" w:hAnsi="Times New Roman" w:cs="Times New Roman"/>
          <w:sz w:val="20"/>
          <w:szCs w:val="20"/>
        </w:rPr>
        <w:t>our local centre</w:t>
      </w:r>
      <w:r w:rsidR="00415118">
        <w:rPr>
          <w:rFonts w:ascii="Times New Roman" w:hAnsi="Times New Roman" w:cs="Times New Roman"/>
          <w:sz w:val="20"/>
          <w:szCs w:val="20"/>
        </w:rPr>
        <w:t>, described further below</w:t>
      </w:r>
      <w:r w:rsidRPr="00BD05BC">
        <w:rPr>
          <w:rFonts w:ascii="Times New Roman" w:hAnsi="Times New Roman" w:cs="Times New Roman"/>
          <w:sz w:val="20"/>
          <w:szCs w:val="20"/>
        </w:rPr>
        <w:t xml:space="preserve">. Before fitting DKT on the synthetic dataset, we discarded the data from biomarkers </w:t>
      </w:r>
      <w:r w:rsidRPr="00BD05BC">
        <w:rPr>
          <w:rFonts w:ascii="Times New Roman" w:hAnsi="Times New Roman" w:cs="Times New Roman"/>
          <w:i/>
          <w:sz w:val="20"/>
          <w:szCs w:val="20"/>
        </w:rPr>
        <w:t>k</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4</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k</w:t>
      </w:r>
      <w:r w:rsidR="00307EF5" w:rsidRPr="00BD05BC">
        <w:rPr>
          <w:rFonts w:ascii="Times New Roman" w:hAnsi="Times New Roman" w:cs="Times New Roman"/>
          <w:i/>
          <w:sz w:val="20"/>
          <w:szCs w:val="20"/>
          <w:vertAlign w:val="subscript"/>
        </w:rPr>
        <w:t>5</w:t>
      </w:r>
      <w:r w:rsidRPr="00BD05BC">
        <w:rPr>
          <w:rFonts w:ascii="Times New Roman" w:hAnsi="Times New Roman" w:cs="Times New Roman"/>
          <w:sz w:val="20"/>
          <w:szCs w:val="20"/>
        </w:rPr>
        <w:t xml:space="preserve"> for all subjects within the synthetic PCA cohort, to simulate the lack of multimodal data in these subjects. Remaining biomarkers </w:t>
      </w:r>
      <w:r w:rsidRPr="00B55902">
        <w:rPr>
          <w:rFonts w:ascii="Times New Roman" w:hAnsi="Times New Roman" w:cs="Times New Roman"/>
          <w:i/>
          <w:sz w:val="20"/>
          <w:szCs w:val="20"/>
        </w:rPr>
        <w:t>k</w:t>
      </w:r>
      <w:r w:rsidR="00307EF5" w:rsidRPr="00B55902">
        <w:rPr>
          <w:rFonts w:ascii="Times New Roman" w:hAnsi="Times New Roman" w:cs="Times New Roman"/>
          <w:i/>
          <w:sz w:val="20"/>
          <w:szCs w:val="20"/>
          <w:vertAlign w:val="subscript"/>
        </w:rPr>
        <w:t>2</w:t>
      </w:r>
      <w:r w:rsidRPr="00BD05BC">
        <w:rPr>
          <w:rFonts w:ascii="Times New Roman" w:hAnsi="Times New Roman" w:cs="Times New Roman"/>
          <w:sz w:val="20"/>
          <w:szCs w:val="20"/>
        </w:rPr>
        <w:t xml:space="preserve"> and </w:t>
      </w:r>
      <w:r w:rsidRPr="00B55902">
        <w:rPr>
          <w:rFonts w:ascii="Times New Roman" w:hAnsi="Times New Roman" w:cs="Times New Roman"/>
          <w:i/>
          <w:sz w:val="20"/>
          <w:szCs w:val="20"/>
        </w:rPr>
        <w:t>k</w:t>
      </w:r>
      <w:r w:rsidR="00307EF5" w:rsidRPr="00B55902">
        <w:rPr>
          <w:rFonts w:ascii="Times New Roman" w:hAnsi="Times New Roman" w:cs="Times New Roman"/>
          <w:i/>
          <w:sz w:val="20"/>
          <w:szCs w:val="20"/>
          <w:vertAlign w:val="subscript"/>
        </w:rPr>
        <w:t>3</w:t>
      </w:r>
      <w:r w:rsidRPr="00BD05BC">
        <w:rPr>
          <w:rFonts w:ascii="Times New Roman" w:hAnsi="Times New Roman" w:cs="Times New Roman"/>
          <w:sz w:val="20"/>
          <w:szCs w:val="20"/>
        </w:rPr>
        <w:t xml:space="preserve">, for which data was still available in the synthetic PCA cohort, are assumed to be of the same modality (e.g. MRI volume) but to represent measurements from different brain regions (e.g. temporal and occipital). </w:t>
      </w:r>
    </w:p>
    <w:p w14:paraId="31459C14" w14:textId="77777777" w:rsidR="009E31B8" w:rsidRPr="00540E3B" w:rsidRDefault="009E31B8" w:rsidP="009E31B8">
      <w:pPr>
        <w:pStyle w:val="Heading2"/>
      </w:pPr>
      <w:r w:rsidRPr="00540E3B">
        <w:t xml:space="preserve">Data acquisition and </w:t>
      </w:r>
      <w:proofErr w:type="spellStart"/>
      <w:r w:rsidRPr="00540E3B">
        <w:t>Preprocessing</w:t>
      </w:r>
      <w:proofErr w:type="spellEnd"/>
    </w:p>
    <w:p w14:paraId="56818780" w14:textId="6E806369" w:rsidR="009E31B8" w:rsidRPr="00BD05BC" w:rsidRDefault="00B74118" w:rsidP="009E31B8">
      <w:pPr>
        <w:rPr>
          <w:rFonts w:ascii="Times New Roman" w:hAnsi="Times New Roman" w:cs="Times New Roman"/>
          <w:sz w:val="20"/>
          <w:szCs w:val="20"/>
        </w:rPr>
      </w:pPr>
      <w:r>
        <w:rPr>
          <w:rFonts w:ascii="Times New Roman" w:hAnsi="Times New Roman" w:cs="Times New Roman"/>
          <w:sz w:val="20"/>
          <w:szCs w:val="20"/>
        </w:rPr>
        <w:t xml:space="preserve">We chose to train </w:t>
      </w:r>
      <w:r w:rsidR="00D174C8">
        <w:rPr>
          <w:rFonts w:ascii="Times New Roman" w:hAnsi="Times New Roman" w:cs="Times New Roman"/>
          <w:sz w:val="20"/>
          <w:szCs w:val="20"/>
        </w:rPr>
        <w:t>DKT</w:t>
      </w:r>
      <w:r>
        <w:rPr>
          <w:rFonts w:ascii="Times New Roman" w:hAnsi="Times New Roman" w:cs="Times New Roman"/>
          <w:sz w:val="20"/>
          <w:szCs w:val="20"/>
        </w:rPr>
        <w:t xml:space="preserve"> on </w:t>
      </w:r>
      <w:r w:rsidR="00882951">
        <w:rPr>
          <w:rFonts w:ascii="Times New Roman" w:hAnsi="Times New Roman" w:cs="Times New Roman"/>
          <w:sz w:val="20"/>
          <w:szCs w:val="20"/>
        </w:rPr>
        <w:t xml:space="preserve">ADNI </w:t>
      </w:r>
      <w:r>
        <w:rPr>
          <w:rFonts w:ascii="Times New Roman" w:hAnsi="Times New Roman" w:cs="Times New Roman"/>
          <w:sz w:val="20"/>
          <w:szCs w:val="20"/>
        </w:rPr>
        <w:t>data from the TADPOLE challenge</w:t>
      </w:r>
      <w:r w:rsidR="000F7B3B">
        <w:rPr>
          <w:rFonts w:ascii="Times New Roman" w:hAnsi="Times New Roman" w:cs="Times New Roman"/>
          <w:sz w:val="20"/>
          <w:szCs w:val="20"/>
        </w:rPr>
        <w:t xml:space="preserve"> (Marinescu et al., </w:t>
      </w:r>
      <w:proofErr w:type="spellStart"/>
      <w:r w:rsidR="000F7B3B">
        <w:rPr>
          <w:rFonts w:ascii="Times New Roman" w:hAnsi="Times New Roman" w:cs="Times New Roman"/>
          <w:sz w:val="20"/>
          <w:szCs w:val="20"/>
        </w:rPr>
        <w:t>arXiv</w:t>
      </w:r>
      <w:proofErr w:type="spellEnd"/>
      <w:r w:rsidR="000F7B3B">
        <w:rPr>
          <w:rFonts w:ascii="Times New Roman" w:hAnsi="Times New Roman" w:cs="Times New Roman"/>
          <w:sz w:val="20"/>
          <w:szCs w:val="20"/>
        </w:rPr>
        <w:t>, 2018)</w:t>
      </w:r>
      <w:r w:rsidR="004B12D4">
        <w:rPr>
          <w:rFonts w:ascii="Times New Roman" w:hAnsi="Times New Roman" w:cs="Times New Roman"/>
          <w:sz w:val="20"/>
          <w:szCs w:val="20"/>
        </w:rPr>
        <w:t xml:space="preserve">, </w:t>
      </w:r>
      <w:r w:rsidR="00F808A0">
        <w:rPr>
          <w:rFonts w:ascii="Times New Roman" w:hAnsi="Times New Roman" w:cs="Times New Roman"/>
          <w:sz w:val="20"/>
          <w:szCs w:val="20"/>
        </w:rPr>
        <w:t xml:space="preserve">since it contained </w:t>
      </w:r>
      <w:proofErr w:type="gramStart"/>
      <w:r w:rsidR="00F808A0">
        <w:rPr>
          <w:rFonts w:ascii="Times New Roman" w:hAnsi="Times New Roman" w:cs="Times New Roman"/>
          <w:sz w:val="20"/>
          <w:szCs w:val="20"/>
        </w:rPr>
        <w:t>a large number of</w:t>
      </w:r>
      <w:proofErr w:type="gramEnd"/>
      <w:r w:rsidR="00F808A0">
        <w:rPr>
          <w:rFonts w:ascii="Times New Roman" w:hAnsi="Times New Roman" w:cs="Times New Roman"/>
          <w:sz w:val="20"/>
          <w:szCs w:val="20"/>
        </w:rPr>
        <w:t xml:space="preserve"> multimodal biomarkers</w:t>
      </w:r>
      <w:r w:rsidR="00835D76">
        <w:rPr>
          <w:rFonts w:ascii="Times New Roman" w:hAnsi="Times New Roman" w:cs="Times New Roman"/>
          <w:sz w:val="20"/>
          <w:szCs w:val="20"/>
        </w:rPr>
        <w:t xml:space="preserve"> already pre-processed and aggregated into one table</w:t>
      </w:r>
      <w:r w:rsidR="00F808A0">
        <w:rPr>
          <w:rFonts w:ascii="Times New Roman" w:hAnsi="Times New Roman" w:cs="Times New Roman"/>
          <w:sz w:val="20"/>
          <w:szCs w:val="20"/>
        </w:rPr>
        <w:t xml:space="preserve">. </w:t>
      </w:r>
      <w:r w:rsidR="00913492">
        <w:rPr>
          <w:rFonts w:ascii="Times New Roman" w:hAnsi="Times New Roman" w:cs="Times New Roman"/>
          <w:sz w:val="20"/>
          <w:szCs w:val="20"/>
        </w:rPr>
        <w:t>From the TADPOLE dataset w</w:t>
      </w:r>
      <w:r w:rsidR="004B12D4">
        <w:rPr>
          <w:rFonts w:ascii="Times New Roman" w:hAnsi="Times New Roman" w:cs="Times New Roman"/>
          <w:sz w:val="20"/>
          <w:szCs w:val="20"/>
        </w:rPr>
        <w:t>e</w:t>
      </w:r>
      <w:r w:rsidR="009E31B8" w:rsidRPr="00BD05BC">
        <w:rPr>
          <w:rFonts w:ascii="Times New Roman" w:hAnsi="Times New Roman" w:cs="Times New Roman"/>
          <w:sz w:val="20"/>
          <w:szCs w:val="20"/>
        </w:rPr>
        <w:t xml:space="preserve"> selected a subset of 230 subjects</w:t>
      </w:r>
      <w:r w:rsidR="004B12D4">
        <w:rPr>
          <w:rFonts w:ascii="Times New Roman" w:hAnsi="Times New Roman" w:cs="Times New Roman"/>
          <w:sz w:val="20"/>
          <w:szCs w:val="20"/>
        </w:rPr>
        <w:t xml:space="preserve"> which had </w:t>
      </w:r>
      <w:r w:rsidR="004B12D4" w:rsidRPr="00BD05BC">
        <w:rPr>
          <w:rFonts w:ascii="Times New Roman" w:hAnsi="Times New Roman" w:cs="Times New Roman"/>
          <w:sz w:val="20"/>
          <w:szCs w:val="20"/>
        </w:rPr>
        <w:t>at least one FDG PET, AV45, AV1451 or DTI scan</w:t>
      </w:r>
      <w:r w:rsidR="009E31B8" w:rsidRPr="00BD05BC">
        <w:rPr>
          <w:rFonts w:ascii="Times New Roman" w:hAnsi="Times New Roman" w:cs="Times New Roman"/>
          <w:sz w:val="20"/>
          <w:szCs w:val="20"/>
        </w:rPr>
        <w:t>.</w:t>
      </w:r>
      <w:r w:rsidR="006B0559">
        <w:rPr>
          <w:rFonts w:ascii="Times New Roman" w:hAnsi="Times New Roman" w:cs="Times New Roman"/>
          <w:sz w:val="20"/>
          <w:szCs w:val="20"/>
        </w:rPr>
        <w:t xml:space="preserve"> Most subjects also had MRI scans and cognitive tests.</w:t>
      </w:r>
      <w:r w:rsidR="00354E36">
        <w:rPr>
          <w:rFonts w:ascii="Times New Roman" w:hAnsi="Times New Roman" w:cs="Times New Roman"/>
          <w:sz w:val="20"/>
          <w:szCs w:val="20"/>
        </w:rPr>
        <w:t xml:space="preserve"> From our local centre, we used</w:t>
      </w:r>
      <w:r w:rsidR="00354E36" w:rsidRPr="00BD05BC">
        <w:rPr>
          <w:rFonts w:ascii="Times New Roman" w:hAnsi="Times New Roman" w:cs="Times New Roman"/>
          <w:sz w:val="20"/>
          <w:szCs w:val="20"/>
        </w:rPr>
        <w:t xml:space="preserve"> 87 controls, 76 PCA and 67 tAD subjects which only had MRI scans. </w:t>
      </w:r>
      <w:r w:rsidR="00523BF2">
        <w:rPr>
          <w:rFonts w:ascii="Times New Roman" w:hAnsi="Times New Roman" w:cs="Times New Roman"/>
          <w:sz w:val="20"/>
          <w:szCs w:val="20"/>
        </w:rPr>
        <w:t>For</w:t>
      </w:r>
      <w:r w:rsidR="006A0339">
        <w:rPr>
          <w:rFonts w:ascii="Times New Roman" w:hAnsi="Times New Roman" w:cs="Times New Roman"/>
          <w:sz w:val="20"/>
          <w:szCs w:val="20"/>
        </w:rPr>
        <w:t xml:space="preserve"> both datasets, v</w:t>
      </w:r>
      <w:r w:rsidR="009E31B8" w:rsidRPr="00BD05BC">
        <w:rPr>
          <w:rFonts w:ascii="Times New Roman" w:hAnsi="Times New Roman" w:cs="Times New Roman"/>
          <w:sz w:val="20"/>
          <w:szCs w:val="20"/>
        </w:rPr>
        <w:t xml:space="preserve">olumetric measures for each subject have been obtained using the Freesurfer software. For FDG, AV45 and AV1451 PET, we used already extracted SUVR measures from ADNI. For DTI, we used fractional anisotropy (FA) measures from white-matter regions adjacent to each lobe. For every lobe, we averaged the biomarker values for regions of interest within each lobe and regressed out the following covariates: age, gender, total intracranial volume (TIV) and dataset (ADNI vs </w:t>
      </w:r>
      <w:r w:rsidR="00DF20A8">
        <w:rPr>
          <w:rFonts w:ascii="Times New Roman" w:hAnsi="Times New Roman" w:cs="Times New Roman"/>
          <w:sz w:val="20"/>
          <w:szCs w:val="20"/>
        </w:rPr>
        <w:t xml:space="preserve">our local </w:t>
      </w:r>
      <w:r w:rsidR="009E31B8" w:rsidRPr="00BD05BC">
        <w:rPr>
          <w:rFonts w:ascii="Times New Roman" w:hAnsi="Times New Roman" w:cs="Times New Roman"/>
          <w:sz w:val="20"/>
          <w:szCs w:val="20"/>
        </w:rPr>
        <w:t xml:space="preserve">dataset). Finally, we normalised the biomarker values to lie within the [0,1] range. </w:t>
      </w:r>
    </w:p>
    <w:p w14:paraId="42382A58" w14:textId="77777777" w:rsidR="009E31B8" w:rsidRPr="00BD05BC" w:rsidRDefault="009E31B8" w:rsidP="009E31B8">
      <w:pPr>
        <w:rPr>
          <w:rFonts w:ascii="Times New Roman" w:hAnsi="Times New Roman" w:cs="Times New Roman"/>
          <w:sz w:val="20"/>
          <w:szCs w:val="20"/>
        </w:rPr>
      </w:pPr>
      <w:r w:rsidRPr="00BD05BC">
        <w:rPr>
          <w:rFonts w:ascii="Times New Roman" w:hAnsi="Times New Roman" w:cs="Times New Roman"/>
          <w:sz w:val="20"/>
          <w:szCs w:val="20"/>
        </w:rPr>
        <w:t xml:space="preserve">For validation, we used a separate test set of DTI scans from </w:t>
      </w:r>
      <w:r w:rsidR="00FA4ED7">
        <w:rPr>
          <w:rFonts w:ascii="Times New Roman" w:hAnsi="Times New Roman" w:cs="Times New Roman"/>
          <w:sz w:val="20"/>
          <w:szCs w:val="20"/>
        </w:rPr>
        <w:t>our local</w:t>
      </w:r>
      <w:r w:rsidRPr="00BD05BC">
        <w:rPr>
          <w:rFonts w:ascii="Times New Roman" w:hAnsi="Times New Roman" w:cs="Times New Roman"/>
          <w:sz w:val="20"/>
          <w:szCs w:val="20"/>
        </w:rPr>
        <w:t xml:space="preserve"> controls and PCA subjects. As this validation set was acquired at a centre different from ADNI and on different scanners, we matched the FA mean and standard deviation of </w:t>
      </w:r>
      <w:r w:rsidR="00900100">
        <w:rPr>
          <w:rFonts w:ascii="Times New Roman" w:hAnsi="Times New Roman" w:cs="Times New Roman"/>
          <w:sz w:val="20"/>
          <w:szCs w:val="20"/>
        </w:rPr>
        <w:t xml:space="preserve">our local </w:t>
      </w:r>
      <w:r w:rsidRPr="00BD05BC">
        <w:rPr>
          <w:rFonts w:ascii="Times New Roman" w:hAnsi="Times New Roman" w:cs="Times New Roman"/>
          <w:sz w:val="20"/>
          <w:szCs w:val="20"/>
        </w:rPr>
        <w:t xml:space="preserve">controls to be equal to the FA mean and </w:t>
      </w:r>
      <w:r w:rsidRPr="00BD05BC">
        <w:rPr>
          <w:rFonts w:ascii="Times New Roman" w:hAnsi="Times New Roman" w:cs="Times New Roman"/>
          <w:sz w:val="20"/>
          <w:szCs w:val="20"/>
        </w:rPr>
        <w:lastRenderedPageBreak/>
        <w:t>standard deviation of the ADNI controls.</w:t>
      </w:r>
      <w:r>
        <w:rPr>
          <w:rFonts w:ascii="Times New Roman" w:hAnsi="Times New Roman" w:cs="Times New Roman"/>
          <w:sz w:val="20"/>
          <w:szCs w:val="20"/>
        </w:rPr>
        <w:t xml:space="preserve"> No DTI data from PCA subjects was exposed to the algorithm at training time.</w:t>
      </w:r>
    </w:p>
    <w:p w14:paraId="7FBD3A92" w14:textId="77777777" w:rsidR="009E31B8" w:rsidRPr="00BD05BC" w:rsidRDefault="009E31B8" w:rsidP="00696AF9">
      <w:pPr>
        <w:rPr>
          <w:rFonts w:ascii="Times New Roman" w:hAnsi="Times New Roman" w:cs="Times New Roman"/>
          <w:sz w:val="20"/>
          <w:szCs w:val="20"/>
        </w:rPr>
      </w:pPr>
    </w:p>
    <w:p w14:paraId="197CF39E" w14:textId="77777777" w:rsidR="00696AF9" w:rsidRPr="00540E3B" w:rsidRDefault="00696AF9" w:rsidP="00540E3B">
      <w:pPr>
        <w:pStyle w:val="Heading1"/>
      </w:pPr>
      <w:r w:rsidRPr="00540E3B">
        <w:t>Results</w:t>
      </w:r>
    </w:p>
    <w:p w14:paraId="699AC28C" w14:textId="77777777" w:rsidR="00696AF9" w:rsidRPr="00540E3B" w:rsidRDefault="00696AF9" w:rsidP="00540E3B">
      <w:pPr>
        <w:pStyle w:val="Heading2"/>
      </w:pPr>
      <w:r w:rsidRPr="00540E3B">
        <w:t>Synthetic Results</w:t>
      </w:r>
    </w:p>
    <w:p w14:paraId="71266001"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Fig. </w:t>
      </w:r>
      <w:r w:rsidR="00EA3BBE" w:rsidRPr="00BD05BC">
        <w:rPr>
          <w:rFonts w:ascii="Times New Roman" w:hAnsi="Times New Roman" w:cs="Times New Roman"/>
          <w:sz w:val="20"/>
          <w:szCs w:val="20"/>
        </w:rPr>
        <w:t>2</w:t>
      </w:r>
      <w:r w:rsidRPr="00BD05BC">
        <w:rPr>
          <w:rFonts w:ascii="Times New Roman" w:hAnsi="Times New Roman" w:cs="Times New Roman"/>
          <w:sz w:val="20"/>
          <w:szCs w:val="20"/>
        </w:rPr>
        <w:t xml:space="preserve"> shows the true and estimated subject shifts and trajectories for each functional unit </w:t>
      </w:r>
      <w:r w:rsidRPr="00B07943">
        <w:rPr>
          <w:rFonts w:ascii="Times New Roman" w:hAnsi="Times New Roman" w:cs="Times New Roman"/>
          <w:i/>
          <w:sz w:val="20"/>
          <w:szCs w:val="20"/>
        </w:rPr>
        <w:t>l</w:t>
      </w:r>
      <w:r w:rsidRPr="00BD05BC">
        <w:rPr>
          <w:rFonts w:ascii="Times New Roman" w:hAnsi="Times New Roman" w:cs="Times New Roman"/>
          <w:sz w:val="20"/>
          <w:szCs w:val="20"/>
        </w:rPr>
        <w:t xml:space="preserve"> and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In the top-left figures we show scatter plots of the true shifts (y-axis) against estimated shifts (x-axis), for the 'synthetic AD' and 'synthetic PCA' diseases. On the top-right and middle-left figures, we show the trajectories of the functional units within disease </w:t>
      </w:r>
      <w:r w:rsidRPr="00BD05BC">
        <w:rPr>
          <w:rFonts w:ascii="Times New Roman" w:hAnsi="Times New Roman" w:cs="Times New Roman"/>
          <w:i/>
          <w:sz w:val="20"/>
          <w:szCs w:val="20"/>
        </w:rPr>
        <w:t>d=0</w:t>
      </w:r>
      <w:r w:rsidRPr="00BD05BC">
        <w:rPr>
          <w:rFonts w:ascii="Times New Roman" w:hAnsi="Times New Roman" w:cs="Times New Roman"/>
          <w:sz w:val="20"/>
          <w:szCs w:val="20"/>
        </w:rPr>
        <w:t xml:space="preserve"> (synthetic AD) and </w:t>
      </w:r>
      <w:r w:rsidRPr="00BD05BC">
        <w:rPr>
          <w:rFonts w:ascii="Times New Roman" w:hAnsi="Times New Roman" w:cs="Times New Roman"/>
          <w:i/>
          <w:sz w:val="20"/>
          <w:szCs w:val="20"/>
        </w:rPr>
        <w:t>d=1</w:t>
      </w:r>
      <w:r w:rsidRPr="00BD05BC">
        <w:rPr>
          <w:rFonts w:ascii="Times New Roman" w:hAnsi="Times New Roman" w:cs="Times New Roman"/>
          <w:sz w:val="20"/>
          <w:szCs w:val="20"/>
        </w:rPr>
        <w:t xml:space="preserve"> (synthetic PCA). In the middle-right and bottom-left figures, we show the biomarker trajectories within units </w:t>
      </w:r>
      <w:r w:rsidRPr="00BD05BC">
        <w:rPr>
          <w:rFonts w:ascii="Times New Roman" w:hAnsi="Times New Roman" w:cs="Times New Roman"/>
          <w:i/>
          <w:sz w:val="20"/>
          <w:szCs w:val="20"/>
        </w:rPr>
        <w:t>l</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l</w:t>
      </w:r>
      <w:r w:rsidR="00307EF5" w:rsidRPr="00BD05BC">
        <w:rPr>
          <w:rFonts w:ascii="Times New Roman" w:hAnsi="Times New Roman" w:cs="Times New Roman"/>
          <w:i/>
          <w:sz w:val="20"/>
          <w:szCs w:val="20"/>
          <w:vertAlign w:val="subscript"/>
        </w:rPr>
        <w:t>1</w:t>
      </w:r>
      <w:r w:rsidRPr="00BD05BC">
        <w:rPr>
          <w:rFonts w:ascii="Times New Roman" w:hAnsi="Times New Roman" w:cs="Times New Roman"/>
          <w:sz w:val="20"/>
          <w:szCs w:val="20"/>
        </w:rPr>
        <w:t xml:space="preserve">. In Figure </w:t>
      </w:r>
      <w:r w:rsidR="00EA3BBE" w:rsidRPr="00BD05BC">
        <w:rPr>
          <w:rFonts w:ascii="Times New Roman" w:hAnsi="Times New Roman" w:cs="Times New Roman"/>
          <w:sz w:val="20"/>
          <w:szCs w:val="20"/>
        </w:rPr>
        <w:t>3.</w:t>
      </w:r>
      <w:r w:rsidRPr="00BD05BC">
        <w:rPr>
          <w:rFonts w:ascii="Times New Roman" w:hAnsi="Times New Roman" w:cs="Times New Roman"/>
          <w:sz w:val="20"/>
          <w:szCs w:val="20"/>
        </w:rPr>
        <w:t xml:space="preserve">, we show the corresponding trajectories of PCA patients, which as opposed to Fig. </w:t>
      </w:r>
      <w:r w:rsidR="00EA3BBE" w:rsidRPr="00BD05BC">
        <w:rPr>
          <w:rFonts w:ascii="Times New Roman" w:hAnsi="Times New Roman" w:cs="Times New Roman"/>
          <w:sz w:val="20"/>
          <w:szCs w:val="20"/>
        </w:rPr>
        <w:t>2</w:t>
      </w:r>
      <w:r w:rsidRPr="00BD05BC">
        <w:rPr>
          <w:rFonts w:ascii="Times New Roman" w:hAnsi="Times New Roman" w:cs="Times New Roman"/>
          <w:sz w:val="20"/>
          <w:szCs w:val="20"/>
        </w:rPr>
        <w:t>, are plotted directly against the time-shifts, as it is normally done in a classical disease progression model. We also show the true trajectories and the data of the synthetic PCA cohort.</w:t>
      </w:r>
    </w:p>
    <w:p w14:paraId="683DFCD3"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 results in Fig. </w:t>
      </w:r>
      <w:r w:rsidR="00FC3843" w:rsidRPr="00BD05BC">
        <w:rPr>
          <w:rFonts w:ascii="Times New Roman" w:hAnsi="Times New Roman" w:cs="Times New Roman"/>
          <w:sz w:val="20"/>
          <w:szCs w:val="20"/>
        </w:rPr>
        <w:t>2.</w:t>
      </w:r>
      <w:r w:rsidRPr="00BD05BC">
        <w:rPr>
          <w:rFonts w:ascii="Times New Roman" w:hAnsi="Times New Roman" w:cs="Times New Roman"/>
          <w:sz w:val="20"/>
          <w:szCs w:val="20"/>
        </w:rPr>
        <w:t xml:space="preserve"> suggest that the DKT-estimated trajectories match closely with the true trajectories, for both the unit-trajectories within the disease-specific models and the biomarker trajectories within the disease-agnostic models. Moreover, the subject time-shifts are very close to the true time-shifts. When plotted directly against the disease space, the estimated PCA trajectories also match the true trajectories, even when there is a complete lack of such data (Fig. </w:t>
      </w:r>
      <w:r w:rsidR="00FC3843" w:rsidRPr="00BD05BC">
        <w:rPr>
          <w:rFonts w:ascii="Times New Roman" w:hAnsi="Times New Roman" w:cs="Times New Roman"/>
          <w:sz w:val="20"/>
          <w:szCs w:val="20"/>
        </w:rPr>
        <w:t>3</w:t>
      </w:r>
      <w:r w:rsidRPr="00BD05BC">
        <w:rPr>
          <w:rFonts w:ascii="Times New Roman" w:hAnsi="Times New Roman" w:cs="Times New Roman"/>
          <w:sz w:val="20"/>
          <w:szCs w:val="20"/>
        </w:rPr>
        <w:t>, biomarkers 0,1,4 and 5). There are however small errors in biomarkers 0 and 5 which are due to</w:t>
      </w:r>
      <w:r w:rsidR="007E27F1">
        <w:rPr>
          <w:rFonts w:ascii="Times New Roman" w:hAnsi="Times New Roman" w:cs="Times New Roman"/>
          <w:sz w:val="20"/>
          <w:szCs w:val="20"/>
        </w:rPr>
        <w:t xml:space="preserve"> drifts caused by</w:t>
      </w:r>
      <w:r w:rsidRPr="00BD05BC">
        <w:rPr>
          <w:rFonts w:ascii="Times New Roman" w:hAnsi="Times New Roman" w:cs="Times New Roman"/>
          <w:sz w:val="20"/>
          <w:szCs w:val="20"/>
        </w:rPr>
        <w:t xml:space="preserve"> measureme</w:t>
      </w:r>
      <w:r w:rsidR="00D41151" w:rsidRPr="00BD05BC">
        <w:rPr>
          <w:rFonts w:ascii="Times New Roman" w:hAnsi="Times New Roman" w:cs="Times New Roman"/>
          <w:sz w:val="20"/>
          <w:szCs w:val="20"/>
        </w:rPr>
        <w:t>nt noise</w:t>
      </w:r>
      <w:r w:rsidRPr="00BD05BC">
        <w:rPr>
          <w:rFonts w:ascii="Times New Roman" w:hAnsi="Times New Roman" w:cs="Times New Roman"/>
          <w:sz w:val="20"/>
          <w:szCs w:val="20"/>
        </w:rPr>
        <w:t>.</w:t>
      </w:r>
    </w:p>
    <w:p w14:paraId="2D190B3D" w14:textId="77777777" w:rsidR="00696AF9" w:rsidRPr="00BD05BC" w:rsidRDefault="00696AF9" w:rsidP="00696AF9">
      <w:pPr>
        <w:rPr>
          <w:rFonts w:ascii="Times New Roman" w:hAnsi="Times New Roman" w:cs="Times New Roman"/>
          <w:sz w:val="20"/>
          <w:szCs w:val="20"/>
        </w:rPr>
      </w:pPr>
    </w:p>
    <w:p w14:paraId="34D0DBCF" w14:textId="77777777" w:rsidR="009F1F35" w:rsidRPr="00BD05BC" w:rsidRDefault="009F1F35" w:rsidP="00540E3B">
      <w:pPr>
        <w:jc w:val="center"/>
        <w:rPr>
          <w:rFonts w:ascii="Times New Roman" w:hAnsi="Times New Roman" w:cs="Times New Roman"/>
          <w:sz w:val="20"/>
          <w:szCs w:val="20"/>
        </w:rPr>
      </w:pPr>
      <w:r w:rsidRPr="00BD05BC">
        <w:rPr>
          <w:rFonts w:ascii="Times New Roman" w:hAnsi="Times New Roman" w:cs="Times New Roman"/>
          <w:noProof/>
          <w:sz w:val="20"/>
          <w:szCs w:val="20"/>
        </w:rPr>
        <w:drawing>
          <wp:inline distT="0" distB="0" distL="0" distR="0" wp14:anchorId="672B5A4B" wp14:editId="0533E869">
            <wp:extent cx="4980962" cy="2801722"/>
            <wp:effectExtent l="0" t="0" r="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TrueParams101_synth1_JM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89811" cy="2806699"/>
                    </a:xfrm>
                    <a:prstGeom prst="rect">
                      <a:avLst/>
                    </a:prstGeom>
                  </pic:spPr>
                </pic:pic>
              </a:graphicData>
            </a:graphic>
          </wp:inline>
        </w:drawing>
      </w:r>
    </w:p>
    <w:p w14:paraId="4B8D53F6" w14:textId="77777777" w:rsidR="00696AF9" w:rsidRPr="00BD05BC" w:rsidRDefault="005A0790" w:rsidP="00696AF9">
      <w:pPr>
        <w:rPr>
          <w:rFonts w:ascii="Times New Roman" w:hAnsi="Times New Roman" w:cs="Times New Roman"/>
          <w:sz w:val="20"/>
          <w:szCs w:val="20"/>
        </w:rPr>
      </w:pPr>
      <w:r w:rsidRPr="00BD05BC">
        <w:rPr>
          <w:rFonts w:ascii="Times New Roman" w:hAnsi="Times New Roman" w:cs="Times New Roman"/>
          <w:sz w:val="20"/>
          <w:szCs w:val="20"/>
        </w:rPr>
        <w:t xml:space="preserve">Figure 2. </w:t>
      </w:r>
      <w:r w:rsidR="00696AF9" w:rsidRPr="00BD05BC">
        <w:rPr>
          <w:rFonts w:ascii="Times New Roman" w:hAnsi="Times New Roman" w:cs="Times New Roman"/>
          <w:sz w:val="20"/>
          <w:szCs w:val="20"/>
        </w:rPr>
        <w:t xml:space="preserve">Comparison between true and DKT-estimated subject time-shifts and biomarker trajectories. (top-left) Scatter plots of the true shifts (y-axis) against estimated shifts (x-axis), for the 'synthetic AD' (left) and 'synthetic PCA' (right) diseases. We also show the DKT-estimated and true trajectories of the functional units within the 'synthetic AD' disease (top-right) and the </w:t>
      </w:r>
      <w:r w:rsidR="00696AF9" w:rsidRPr="00BD05BC">
        <w:rPr>
          <w:rFonts w:ascii="Times New Roman" w:hAnsi="Times New Roman" w:cs="Times New Roman"/>
          <w:sz w:val="20"/>
          <w:szCs w:val="20"/>
        </w:rPr>
        <w:lastRenderedPageBreak/>
        <w:t xml:space="preserve">'synthetic PCA' disease (middle-left). For these figures, the x-axis measures the normalised disease progression score </w:t>
      </w:r>
      <w:proofErr w:type="spellStart"/>
      <w:r w:rsidR="00696AF9" w:rsidRPr="00BD05BC">
        <w:rPr>
          <w:rFonts w:ascii="Times New Roman" w:hAnsi="Times New Roman" w:cs="Times New Roman"/>
          <w:i/>
          <w:sz w:val="20"/>
          <w:szCs w:val="20"/>
        </w:rPr>
        <w:t>s</w:t>
      </w:r>
      <w:r w:rsidR="00CE2CEB" w:rsidRPr="00BD05BC">
        <w:rPr>
          <w:rFonts w:ascii="Times New Roman" w:hAnsi="Times New Roman" w:cs="Times New Roman"/>
          <w:i/>
          <w:sz w:val="20"/>
          <w:szCs w:val="20"/>
          <w:vertAlign w:val="subscript"/>
        </w:rPr>
        <w:t>i</w:t>
      </w:r>
      <w:proofErr w:type="spellEnd"/>
      <w:r w:rsidR="00696AF9" w:rsidRPr="00BD05BC">
        <w:rPr>
          <w:rFonts w:ascii="Times New Roman" w:hAnsi="Times New Roman" w:cs="Times New Roman"/>
          <w:sz w:val="20"/>
          <w:szCs w:val="20"/>
        </w:rPr>
        <w:t xml:space="preserve"> while the y-axis measures the dysfunctionality scores </w:t>
      </w:r>
      <w:proofErr w:type="gramStart"/>
      <w:r w:rsidR="00696AF9" w:rsidRPr="00BD05BC">
        <w:rPr>
          <w:rFonts w:ascii="Times New Roman" w:hAnsi="Times New Roman" w:cs="Times New Roman"/>
          <w:i/>
          <w:sz w:val="20"/>
          <w:szCs w:val="20"/>
        </w:rPr>
        <w:t>f(</w:t>
      </w:r>
      <w:proofErr w:type="spellStart"/>
      <w:proofErr w:type="gramEnd"/>
      <w:r w:rsidR="00696AF9" w:rsidRPr="00BD05BC">
        <w:rPr>
          <w:rFonts w:ascii="Times New Roman" w:hAnsi="Times New Roman" w:cs="Times New Roman"/>
          <w:i/>
          <w:sz w:val="20"/>
          <w:szCs w:val="20"/>
        </w:rPr>
        <w:t>s</w:t>
      </w:r>
      <w:r w:rsidR="00CE2CEB" w:rsidRPr="00BD05BC">
        <w:rPr>
          <w:rFonts w:ascii="Times New Roman" w:hAnsi="Times New Roman" w:cs="Times New Roman"/>
          <w:i/>
          <w:sz w:val="20"/>
          <w:szCs w:val="20"/>
          <w:vertAlign w:val="subscript"/>
        </w:rPr>
        <w:t>i</w:t>
      </w:r>
      <w:proofErr w:type="spellEnd"/>
      <w:r w:rsidR="00A528C8" w:rsidRPr="00BD05BC">
        <w:rPr>
          <w:rFonts w:ascii="Times New Roman" w:hAnsi="Times New Roman" w:cs="Times New Roman"/>
          <w:i/>
          <w:sz w:val="20"/>
          <w:szCs w:val="20"/>
          <w:vertAlign w:val="subscript"/>
        </w:rPr>
        <w:t xml:space="preserve"> </w:t>
      </w:r>
      <w:r w:rsidR="00696AF9" w:rsidRPr="00BD05BC">
        <w:rPr>
          <w:rFonts w:ascii="Times New Roman" w:hAnsi="Times New Roman" w:cs="Times New Roman"/>
          <w:i/>
          <w:sz w:val="20"/>
          <w:szCs w:val="20"/>
        </w:rPr>
        <w:t>;</w:t>
      </w:r>
      <w:r w:rsidR="00A528C8" w:rsidRPr="00BD05BC">
        <w:rPr>
          <w:rFonts w:ascii="Times New Roman" w:hAnsi="Times New Roman" w:cs="Times New Roman"/>
          <w:i/>
          <w:sz w:val="20"/>
          <w:szCs w:val="20"/>
        </w:rPr>
        <w:t xml:space="preserve"> </w:t>
      </w:r>
      <w:proofErr w:type="spellStart"/>
      <w:r w:rsidR="0010708E" w:rsidRPr="0010708E">
        <w:rPr>
          <w:rFonts w:ascii="Times New Roman" w:hAnsi="Times New Roman" w:cs="Times New Roman"/>
          <w:i/>
          <w:sz w:val="20"/>
          <w:szCs w:val="20"/>
        </w:rPr>
        <w:t>λ</w:t>
      </w:r>
      <w:r w:rsidR="00F5308B" w:rsidRPr="00BD05BC">
        <w:rPr>
          <w:rFonts w:ascii="Times New Roman" w:hAnsi="Times New Roman" w:cs="Times New Roman"/>
          <w:i/>
          <w:sz w:val="20"/>
          <w:szCs w:val="20"/>
          <w:vertAlign w:val="subscript"/>
        </w:rPr>
        <w:t>d</w:t>
      </w:r>
      <w:r w:rsidR="00696AF9" w:rsidRPr="00BD05BC">
        <w:rPr>
          <w:rFonts w:ascii="Times New Roman" w:hAnsi="Times New Roman" w:cs="Times New Roman"/>
          <w:i/>
          <w:sz w:val="20"/>
          <w:szCs w:val="20"/>
          <w:vertAlign w:val="superscript"/>
        </w:rPr>
        <w:t>l</w:t>
      </w:r>
      <w:proofErr w:type="spellEnd"/>
      <w:r w:rsidR="00696AF9" w:rsidRPr="00BD05BC">
        <w:rPr>
          <w:rFonts w:ascii="Times New Roman" w:hAnsi="Times New Roman" w:cs="Times New Roman"/>
          <w:i/>
          <w:sz w:val="20"/>
          <w:szCs w:val="20"/>
        </w:rPr>
        <w:t>)</w:t>
      </w:r>
      <w:r w:rsidR="00696AF9" w:rsidRPr="00BD05BC">
        <w:rPr>
          <w:rFonts w:ascii="Times New Roman" w:hAnsi="Times New Roman" w:cs="Times New Roman"/>
          <w:sz w:val="20"/>
          <w:szCs w:val="20"/>
        </w:rPr>
        <w:t xml:space="preserve">. Finally, we also show the biomarker trajectories within unit </w:t>
      </w:r>
      <w:r w:rsidR="004A2AA3" w:rsidRPr="004A2AA3">
        <w:rPr>
          <w:rFonts w:ascii="Times New Roman" w:hAnsi="Times New Roman" w:cs="Times New Roman"/>
          <w:i/>
          <w:sz w:val="20"/>
          <w:szCs w:val="20"/>
        </w:rPr>
        <w:t>l</w:t>
      </w:r>
      <w:r w:rsidR="00696AF9" w:rsidRPr="004A2AA3">
        <w:rPr>
          <w:rFonts w:ascii="Times New Roman" w:hAnsi="Times New Roman" w:cs="Times New Roman"/>
          <w:i/>
          <w:sz w:val="20"/>
          <w:szCs w:val="20"/>
          <w:vertAlign w:val="subscript"/>
        </w:rPr>
        <w:t>0</w:t>
      </w:r>
      <w:r w:rsidR="00696AF9" w:rsidRPr="00BD05BC">
        <w:rPr>
          <w:rFonts w:ascii="Times New Roman" w:hAnsi="Times New Roman" w:cs="Times New Roman"/>
          <w:sz w:val="20"/>
          <w:szCs w:val="20"/>
        </w:rPr>
        <w:t xml:space="preserve"> (middle-right) and unit </w:t>
      </w:r>
      <w:r w:rsidR="004A2AA3" w:rsidRPr="004A2AA3">
        <w:rPr>
          <w:rFonts w:ascii="Times New Roman" w:hAnsi="Times New Roman" w:cs="Times New Roman"/>
          <w:i/>
          <w:sz w:val="20"/>
          <w:szCs w:val="20"/>
        </w:rPr>
        <w:t>l</w:t>
      </w:r>
      <w:r w:rsidR="00696AF9" w:rsidRPr="004A2AA3">
        <w:rPr>
          <w:rFonts w:ascii="Times New Roman" w:hAnsi="Times New Roman" w:cs="Times New Roman"/>
          <w:i/>
          <w:sz w:val="20"/>
          <w:szCs w:val="20"/>
          <w:vertAlign w:val="subscript"/>
        </w:rPr>
        <w:t>1</w:t>
      </w:r>
      <w:r w:rsidR="00696AF9" w:rsidRPr="00BD05BC">
        <w:rPr>
          <w:rFonts w:ascii="Times New Roman" w:hAnsi="Times New Roman" w:cs="Times New Roman"/>
          <w:sz w:val="20"/>
          <w:szCs w:val="20"/>
        </w:rPr>
        <w:t xml:space="preserve"> (bottom), where the x-axis represents the dysfunctionality scores </w:t>
      </w:r>
      <w:proofErr w:type="gramStart"/>
      <w:r w:rsidR="00696AF9" w:rsidRPr="00BD05BC">
        <w:rPr>
          <w:rFonts w:ascii="Times New Roman" w:hAnsi="Times New Roman" w:cs="Times New Roman"/>
          <w:i/>
          <w:sz w:val="20"/>
          <w:szCs w:val="20"/>
        </w:rPr>
        <w:t>f(</w:t>
      </w:r>
      <w:proofErr w:type="spellStart"/>
      <w:proofErr w:type="gramEnd"/>
      <w:r w:rsidR="00696AF9" w:rsidRPr="00BD05BC">
        <w:rPr>
          <w:rFonts w:ascii="Times New Roman" w:hAnsi="Times New Roman" w:cs="Times New Roman"/>
          <w:i/>
          <w:sz w:val="20"/>
          <w:szCs w:val="20"/>
        </w:rPr>
        <w:t>s</w:t>
      </w:r>
      <w:r w:rsidR="00CE2CEB" w:rsidRPr="00BD05BC">
        <w:rPr>
          <w:rFonts w:ascii="Times New Roman" w:hAnsi="Times New Roman" w:cs="Times New Roman"/>
          <w:i/>
          <w:sz w:val="20"/>
          <w:szCs w:val="20"/>
          <w:vertAlign w:val="subscript"/>
        </w:rPr>
        <w:t>i</w:t>
      </w:r>
      <w:proofErr w:type="spellEnd"/>
      <w:r w:rsidR="00A528C8" w:rsidRPr="00BD05BC">
        <w:rPr>
          <w:rFonts w:ascii="Times New Roman" w:hAnsi="Times New Roman" w:cs="Times New Roman"/>
          <w:i/>
          <w:sz w:val="20"/>
          <w:szCs w:val="20"/>
          <w:vertAlign w:val="subscript"/>
        </w:rPr>
        <w:t xml:space="preserve"> </w:t>
      </w:r>
      <w:r w:rsidR="00696AF9" w:rsidRPr="00BD05BC">
        <w:rPr>
          <w:rFonts w:ascii="Times New Roman" w:hAnsi="Times New Roman" w:cs="Times New Roman"/>
          <w:i/>
          <w:sz w:val="20"/>
          <w:szCs w:val="20"/>
        </w:rPr>
        <w:t>;</w:t>
      </w:r>
      <w:r w:rsidR="00A528C8" w:rsidRPr="00BD05BC">
        <w:rPr>
          <w:rFonts w:ascii="Times New Roman" w:hAnsi="Times New Roman" w:cs="Times New Roman"/>
          <w:i/>
          <w:sz w:val="20"/>
          <w:szCs w:val="20"/>
        </w:rPr>
        <w:t xml:space="preserve"> </w:t>
      </w:r>
      <w:proofErr w:type="spellStart"/>
      <w:r w:rsidR="0010708E" w:rsidRPr="0010708E">
        <w:rPr>
          <w:rFonts w:ascii="Times New Roman" w:hAnsi="Times New Roman" w:cs="Times New Roman"/>
          <w:i/>
          <w:sz w:val="20"/>
          <w:szCs w:val="20"/>
        </w:rPr>
        <w:t>λ</w:t>
      </w:r>
      <w:r w:rsidR="00F5308B" w:rsidRPr="00BD05BC">
        <w:rPr>
          <w:rFonts w:ascii="Times New Roman" w:hAnsi="Times New Roman" w:cs="Times New Roman"/>
          <w:i/>
          <w:sz w:val="20"/>
          <w:szCs w:val="20"/>
          <w:vertAlign w:val="subscript"/>
        </w:rPr>
        <w:t>d</w:t>
      </w:r>
      <w:r w:rsidR="00696AF9" w:rsidRPr="00BD05BC">
        <w:rPr>
          <w:rFonts w:ascii="Times New Roman" w:hAnsi="Times New Roman" w:cs="Times New Roman"/>
          <w:i/>
          <w:sz w:val="20"/>
          <w:szCs w:val="20"/>
          <w:vertAlign w:val="superscript"/>
        </w:rPr>
        <w:t>l</w:t>
      </w:r>
      <w:proofErr w:type="spellEnd"/>
      <w:r w:rsidR="00696AF9" w:rsidRPr="00BD05BC">
        <w:rPr>
          <w:rFonts w:ascii="Times New Roman" w:hAnsi="Times New Roman" w:cs="Times New Roman"/>
          <w:i/>
          <w:sz w:val="20"/>
          <w:szCs w:val="20"/>
        </w:rPr>
        <w:t>)</w:t>
      </w:r>
      <w:r w:rsidR="00696AF9" w:rsidRPr="00BD05BC">
        <w:rPr>
          <w:rFonts w:ascii="Times New Roman" w:hAnsi="Times New Roman" w:cs="Times New Roman"/>
          <w:sz w:val="20"/>
          <w:szCs w:val="20"/>
        </w:rPr>
        <w:t xml:space="preserve"> and the y-axis </w:t>
      </w:r>
      <w:r w:rsidR="009F1F35" w:rsidRPr="00BD05BC">
        <w:rPr>
          <w:rFonts w:ascii="Times New Roman" w:hAnsi="Times New Roman" w:cs="Times New Roman"/>
          <w:sz w:val="20"/>
          <w:szCs w:val="20"/>
        </w:rPr>
        <w:t>represents the biomarker value.</w:t>
      </w:r>
    </w:p>
    <w:p w14:paraId="07DAF450" w14:textId="77777777" w:rsidR="00696AF9" w:rsidRPr="00BD05BC" w:rsidRDefault="00696AF9" w:rsidP="00696AF9">
      <w:pPr>
        <w:rPr>
          <w:rFonts w:ascii="Times New Roman" w:hAnsi="Times New Roman" w:cs="Times New Roman"/>
          <w:sz w:val="20"/>
          <w:szCs w:val="20"/>
        </w:rPr>
      </w:pPr>
    </w:p>
    <w:p w14:paraId="75DB62C6" w14:textId="77777777" w:rsidR="00C93DD0" w:rsidRPr="00BD05BC" w:rsidRDefault="00C93DD0" w:rsidP="00540E3B">
      <w:pPr>
        <w:jc w:val="center"/>
        <w:rPr>
          <w:rFonts w:ascii="Times New Roman" w:hAnsi="Times New Roman" w:cs="Times New Roman"/>
          <w:sz w:val="20"/>
          <w:szCs w:val="20"/>
        </w:rPr>
      </w:pPr>
      <w:r w:rsidRPr="00BD05BC">
        <w:rPr>
          <w:rFonts w:ascii="Times New Roman" w:hAnsi="Times New Roman" w:cs="Times New Roman"/>
          <w:noProof/>
          <w:sz w:val="20"/>
          <w:szCs w:val="20"/>
        </w:rPr>
        <w:drawing>
          <wp:inline distT="0" distB="0" distL="0" distR="0" wp14:anchorId="3367AC9B" wp14:editId="2B559372">
            <wp:extent cx="4125773" cy="2320690"/>
            <wp:effectExtent l="0" t="0" r="8255" b="3810"/>
            <wp:docPr id="7" name="Picture 7"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jDisSpaceDis1_101_synth1_JM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46093" cy="2332120"/>
                    </a:xfrm>
                    <a:prstGeom prst="rect">
                      <a:avLst/>
                    </a:prstGeom>
                  </pic:spPr>
                </pic:pic>
              </a:graphicData>
            </a:graphic>
          </wp:inline>
        </w:drawing>
      </w:r>
    </w:p>
    <w:p w14:paraId="7C692B3B" w14:textId="77777777" w:rsidR="00696AF9" w:rsidRPr="00BD05BC" w:rsidRDefault="005A0790" w:rsidP="00696AF9">
      <w:pPr>
        <w:rPr>
          <w:rFonts w:ascii="Times New Roman" w:hAnsi="Times New Roman" w:cs="Times New Roman"/>
          <w:sz w:val="20"/>
          <w:szCs w:val="20"/>
        </w:rPr>
      </w:pPr>
      <w:r w:rsidRPr="00BD05BC">
        <w:rPr>
          <w:rFonts w:ascii="Times New Roman" w:hAnsi="Times New Roman" w:cs="Times New Roman"/>
          <w:sz w:val="20"/>
          <w:szCs w:val="20"/>
        </w:rPr>
        <w:t xml:space="preserve">Figure 3. </w:t>
      </w:r>
      <w:r w:rsidR="00696AF9" w:rsidRPr="00BD05BC">
        <w:rPr>
          <w:rFonts w:ascii="Times New Roman" w:hAnsi="Times New Roman" w:cs="Times New Roman"/>
          <w:sz w:val="20"/>
          <w:szCs w:val="20"/>
        </w:rPr>
        <w:t>Estimated biomarker trajectories for the "synthetic PCA" disease, plotted alongside true trajectories. Estimation of the trajectories in biomarkers 0,1,4 and 5 has been done without any data from the "synthetic PCA" disease, only based on the disease-agnostic correlations with biomarkers 2 and 3.</w:t>
      </w:r>
    </w:p>
    <w:p w14:paraId="69AC6673" w14:textId="77777777" w:rsidR="00696AF9" w:rsidRPr="00BD05BC" w:rsidRDefault="00696AF9" w:rsidP="00696AF9">
      <w:pPr>
        <w:rPr>
          <w:rFonts w:ascii="Times New Roman" w:hAnsi="Times New Roman" w:cs="Times New Roman"/>
          <w:sz w:val="20"/>
          <w:szCs w:val="20"/>
        </w:rPr>
      </w:pPr>
    </w:p>
    <w:p w14:paraId="15E338E6" w14:textId="77777777" w:rsidR="00696AF9" w:rsidRPr="00540E3B" w:rsidRDefault="00696AF9" w:rsidP="00540E3B">
      <w:pPr>
        <w:pStyle w:val="Heading2"/>
      </w:pPr>
      <w:r w:rsidRPr="00540E3B">
        <w:t xml:space="preserve">Results on TADPOLE and </w:t>
      </w:r>
      <w:r w:rsidR="00BE0E79">
        <w:t>our local</w:t>
      </w:r>
      <w:r w:rsidRPr="00540E3B">
        <w:t xml:space="preserve"> datasets</w:t>
      </w:r>
    </w:p>
    <w:p w14:paraId="490A9157"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Fig. </w:t>
      </w:r>
      <w:r w:rsidR="006A03DF" w:rsidRPr="00BD05BC">
        <w:rPr>
          <w:rFonts w:ascii="Times New Roman" w:hAnsi="Times New Roman" w:cs="Times New Roman"/>
          <w:sz w:val="20"/>
          <w:szCs w:val="20"/>
        </w:rPr>
        <w:t>4</w:t>
      </w:r>
      <w:r w:rsidR="006F1488" w:rsidRPr="00BD05BC">
        <w:rPr>
          <w:rFonts w:ascii="Times New Roman" w:hAnsi="Times New Roman" w:cs="Times New Roman"/>
          <w:sz w:val="20"/>
          <w:szCs w:val="20"/>
        </w:rPr>
        <w:t xml:space="preserve"> (top)</w:t>
      </w:r>
      <w:r w:rsidRPr="00BD05BC">
        <w:rPr>
          <w:rFonts w:ascii="Times New Roman" w:hAnsi="Times New Roman" w:cs="Times New Roman"/>
          <w:sz w:val="20"/>
          <w:szCs w:val="20"/>
        </w:rPr>
        <w:t xml:space="preserve"> shows the estimated biomarker trajectories within the </w:t>
      </w:r>
      <w:r w:rsidRPr="00BD05BC">
        <w:rPr>
          <w:rFonts w:ascii="Times New Roman" w:hAnsi="Times New Roman" w:cs="Times New Roman"/>
          <w:i/>
          <w:sz w:val="20"/>
          <w:szCs w:val="20"/>
        </w:rPr>
        <w:t>occipital unit</w:t>
      </w:r>
      <w:r w:rsidRPr="00BD05BC">
        <w:rPr>
          <w:rFonts w:ascii="Times New Roman" w:hAnsi="Times New Roman" w:cs="Times New Roman"/>
          <w:sz w:val="20"/>
          <w:szCs w:val="20"/>
        </w:rPr>
        <w:t xml:space="preserve"> plotted over the dysfunction scores, along with samples from the model posterior and aligned subject data. The X-axis shows the dysfunctionality scores within the occipital unit, which represent estimated time-shifts, in months, from an arbitrary reference X=0, while the Y-axis shows biomarker values normalised to [0,1] range. The model shows a good data fit, and we can observe most PCA subjects having abnormal occipital volumes, thus leading to high occipital dysfunctionality scores, in line with the current understanding of PCA as affecting posterior regions </w:t>
      </w:r>
      <w:r w:rsidR="00CA48EA" w:rsidRPr="00BD05BC">
        <w:rPr>
          <w:rFonts w:ascii="Times New Roman" w:hAnsi="Times New Roman" w:cs="Times New Roman"/>
          <w:sz w:val="20"/>
          <w:szCs w:val="20"/>
        </w:rPr>
        <w:t>(C</w:t>
      </w:r>
      <w:r w:rsidRPr="00BD05BC">
        <w:rPr>
          <w:rFonts w:ascii="Times New Roman" w:hAnsi="Times New Roman" w:cs="Times New Roman"/>
          <w:sz w:val="20"/>
          <w:szCs w:val="20"/>
        </w:rPr>
        <w:t>rutch</w:t>
      </w:r>
      <w:r w:rsidR="00CA48EA" w:rsidRPr="00BD05BC">
        <w:rPr>
          <w:rFonts w:ascii="Times New Roman" w:hAnsi="Times New Roman" w:cs="Times New Roman"/>
          <w:sz w:val="20"/>
          <w:szCs w:val="20"/>
        </w:rPr>
        <w:t xml:space="preserve"> et al., 2012)</w:t>
      </w:r>
      <w:r w:rsidRPr="00BD05BC">
        <w:rPr>
          <w:rFonts w:ascii="Times New Roman" w:hAnsi="Times New Roman" w:cs="Times New Roman"/>
          <w:sz w:val="20"/>
          <w:szCs w:val="20"/>
        </w:rPr>
        <w:t>. We also show the progression of dysfunctionality scores over the disease stage for typical AD and PCA (Fig</w:t>
      </w:r>
      <w:r w:rsidR="0026752C" w:rsidRPr="00BD05BC">
        <w:rPr>
          <w:rFonts w:ascii="Times New Roman" w:hAnsi="Times New Roman" w:cs="Times New Roman"/>
          <w:sz w:val="20"/>
          <w:szCs w:val="20"/>
        </w:rPr>
        <w:t xml:space="preserve"> 4, bottom</w:t>
      </w:r>
      <w:r w:rsidRPr="00BD05BC">
        <w:rPr>
          <w:rFonts w:ascii="Times New Roman" w:hAnsi="Times New Roman" w:cs="Times New Roman"/>
          <w:sz w:val="20"/>
          <w:szCs w:val="20"/>
        </w:rPr>
        <w:t xml:space="preserve">). In typical AD, we see that hippocampal dysfunction becomes abnormal earliest, while PCA shows early hippocampal dysfunction, which is later exceeded by the dysfunction in the occipital, temporal and parietal regions, which are known to be affected in PCA </w:t>
      </w:r>
      <w:r w:rsidR="00BE0B48" w:rsidRPr="00BD05BC">
        <w:rPr>
          <w:rFonts w:ascii="Times New Roman" w:hAnsi="Times New Roman" w:cs="Times New Roman"/>
          <w:sz w:val="20"/>
          <w:szCs w:val="20"/>
        </w:rPr>
        <w:t>(Crutch et al., 2012, Baron et al., 2001)</w:t>
      </w:r>
      <w:r w:rsidRPr="00BD05BC">
        <w:rPr>
          <w:rFonts w:ascii="Times New Roman" w:hAnsi="Times New Roman" w:cs="Times New Roman"/>
          <w:sz w:val="20"/>
          <w:szCs w:val="20"/>
        </w:rPr>
        <w:t xml:space="preserve">. </w:t>
      </w:r>
    </w:p>
    <w:p w14:paraId="3576A2E1"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In Fig. </w:t>
      </w:r>
      <w:r w:rsidR="0097360B" w:rsidRPr="00BD05BC">
        <w:rPr>
          <w:rFonts w:ascii="Times New Roman" w:hAnsi="Times New Roman" w:cs="Times New Roman"/>
          <w:sz w:val="20"/>
          <w:szCs w:val="20"/>
        </w:rPr>
        <w:t>5</w:t>
      </w:r>
      <w:r w:rsidRPr="00BD05BC">
        <w:rPr>
          <w:rFonts w:ascii="Times New Roman" w:hAnsi="Times New Roman" w:cs="Times New Roman"/>
          <w:sz w:val="20"/>
          <w:szCs w:val="20"/>
        </w:rPr>
        <w:t xml:space="preserve">, we plot the inferred biomarker trajectories for PCA directly across the disease progression. We do this for five different modalities: MRI </w:t>
      </w:r>
      <w:r w:rsidR="00E82A4B">
        <w:rPr>
          <w:rFonts w:ascii="Times New Roman" w:hAnsi="Times New Roman" w:cs="Times New Roman"/>
          <w:sz w:val="20"/>
          <w:szCs w:val="20"/>
        </w:rPr>
        <w:t>v</w:t>
      </w:r>
      <w:r w:rsidRPr="00BD05BC">
        <w:rPr>
          <w:rFonts w:ascii="Times New Roman" w:hAnsi="Times New Roman" w:cs="Times New Roman"/>
          <w:sz w:val="20"/>
          <w:szCs w:val="20"/>
        </w:rPr>
        <w:t>olumes, DTI, FDG, AV45 and AV1451. The results again recapitulate known patterns in PCA, where posterior regions are predominantly affected in all modalities. However, for MRI volumes and AV45, we also see early abnormalities, which we attribute to the models underestimating the biomarker measurement noise.</w:t>
      </w:r>
    </w:p>
    <w:p w14:paraId="23535746" w14:textId="77777777" w:rsidR="00696AF9" w:rsidRPr="00BD05BC" w:rsidRDefault="00696AF9" w:rsidP="00696AF9">
      <w:pPr>
        <w:rPr>
          <w:rFonts w:ascii="Times New Roman" w:hAnsi="Times New Roman" w:cs="Times New Roman"/>
          <w:sz w:val="20"/>
          <w:szCs w:val="20"/>
        </w:rPr>
      </w:pPr>
    </w:p>
    <w:p w14:paraId="4F47E17C" w14:textId="77777777" w:rsidR="00696AF9" w:rsidRPr="00BD05BC" w:rsidRDefault="00696AF9" w:rsidP="00696AF9">
      <w:pPr>
        <w:rPr>
          <w:rFonts w:ascii="Times New Roman" w:hAnsi="Times New Roman" w:cs="Times New Roman"/>
          <w:sz w:val="20"/>
          <w:szCs w:val="20"/>
        </w:rPr>
      </w:pPr>
    </w:p>
    <w:p w14:paraId="13A22FB6" w14:textId="77777777" w:rsidR="007D2E45" w:rsidRPr="00BD05BC" w:rsidRDefault="007D2E45" w:rsidP="00696AF9">
      <w:pPr>
        <w:rPr>
          <w:rFonts w:ascii="Times New Roman" w:hAnsi="Times New Roman" w:cs="Times New Roman"/>
          <w:sz w:val="20"/>
          <w:szCs w:val="20"/>
        </w:rPr>
      </w:pPr>
      <w:r w:rsidRPr="00BD05BC">
        <w:rPr>
          <w:rFonts w:ascii="Times New Roman" w:hAnsi="Times New Roman" w:cs="Times New Roman"/>
          <w:noProof/>
          <w:sz w:val="20"/>
          <w:szCs w:val="20"/>
        </w:rPr>
        <w:drawing>
          <wp:inline distT="0" distB="0" distL="0" distR="0" wp14:anchorId="0D064DCA" wp14:editId="45E2FBE6">
            <wp:extent cx="4521200" cy="2543112"/>
            <wp:effectExtent l="0" t="0" r="0" b="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t1_allTraj.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7993" cy="2546933"/>
                    </a:xfrm>
                    <a:prstGeom prst="rect">
                      <a:avLst/>
                    </a:prstGeom>
                  </pic:spPr>
                </pic:pic>
              </a:graphicData>
            </a:graphic>
          </wp:inline>
        </w:drawing>
      </w:r>
    </w:p>
    <w:p w14:paraId="500D0E8A" w14:textId="77777777" w:rsidR="007D2E45" w:rsidRPr="00BD05BC" w:rsidRDefault="007D2E45" w:rsidP="007D2E45">
      <w:pPr>
        <w:jc w:val="center"/>
        <w:rPr>
          <w:rFonts w:ascii="Times New Roman" w:hAnsi="Times New Roman" w:cs="Times New Roman"/>
          <w:sz w:val="20"/>
          <w:szCs w:val="20"/>
        </w:rPr>
      </w:pPr>
      <w:r w:rsidRPr="00BD05BC">
        <w:rPr>
          <w:rFonts w:ascii="Times New Roman" w:hAnsi="Times New Roman" w:cs="Times New Roman"/>
          <w:noProof/>
          <w:sz w:val="20"/>
          <w:szCs w:val="20"/>
        </w:rPr>
        <w:drawing>
          <wp:inline distT="0" distB="0" distL="0" distR="0" wp14:anchorId="2FE68544" wp14:editId="39934BF5">
            <wp:extent cx="2419350" cy="1612900"/>
            <wp:effectExtent l="0" t="0" r="0" b="6350"/>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0_tAD_allTrajZeroOn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9988" cy="1613325"/>
                    </a:xfrm>
                    <a:prstGeom prst="rect">
                      <a:avLst/>
                    </a:prstGeom>
                  </pic:spPr>
                </pic:pic>
              </a:graphicData>
            </a:graphic>
          </wp:inline>
        </w:drawing>
      </w:r>
      <w:r w:rsidRPr="00BD05BC">
        <w:rPr>
          <w:rFonts w:ascii="Times New Roman" w:hAnsi="Times New Roman" w:cs="Times New Roman"/>
          <w:noProof/>
          <w:sz w:val="20"/>
          <w:szCs w:val="20"/>
        </w:rPr>
        <w:drawing>
          <wp:inline distT="0" distB="0" distL="0" distR="0" wp14:anchorId="62D5D011" wp14:editId="3F9C02C1">
            <wp:extent cx="2479358" cy="1652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1_PCA_allTrajZeroOne.png"/>
                    <pic:cNvPicPr/>
                  </pic:nvPicPr>
                  <pic:blipFill>
                    <a:blip r:embed="rId17">
                      <a:extLst>
                        <a:ext uri="{28A0092B-C50C-407E-A947-70E740481C1C}">
                          <a14:useLocalDpi xmlns:a14="http://schemas.microsoft.com/office/drawing/2010/main" val="0"/>
                        </a:ext>
                      </a:extLst>
                    </a:blip>
                    <a:stretch>
                      <a:fillRect/>
                    </a:stretch>
                  </pic:blipFill>
                  <pic:spPr>
                    <a:xfrm>
                      <a:off x="0" y="0"/>
                      <a:ext cx="2497965" cy="1665310"/>
                    </a:xfrm>
                    <a:prstGeom prst="rect">
                      <a:avLst/>
                    </a:prstGeom>
                  </pic:spPr>
                </pic:pic>
              </a:graphicData>
            </a:graphic>
          </wp:inline>
        </w:drawing>
      </w:r>
    </w:p>
    <w:p w14:paraId="1FF3B188" w14:textId="77777777" w:rsidR="00696AF9" w:rsidRPr="00BD05BC" w:rsidRDefault="00E55F02" w:rsidP="00696AF9">
      <w:pPr>
        <w:rPr>
          <w:rFonts w:ascii="Times New Roman" w:hAnsi="Times New Roman" w:cs="Times New Roman"/>
          <w:sz w:val="20"/>
          <w:szCs w:val="20"/>
        </w:rPr>
      </w:pPr>
      <w:r w:rsidRPr="00BD05BC">
        <w:rPr>
          <w:rFonts w:ascii="Times New Roman" w:hAnsi="Times New Roman" w:cs="Times New Roman"/>
          <w:sz w:val="20"/>
          <w:szCs w:val="20"/>
        </w:rPr>
        <w:t>Figure 4</w:t>
      </w:r>
      <w:r w:rsidR="00290B2E" w:rsidRPr="00BD05BC">
        <w:rPr>
          <w:rFonts w:ascii="Times New Roman" w:hAnsi="Times New Roman" w:cs="Times New Roman"/>
          <w:sz w:val="20"/>
          <w:szCs w:val="20"/>
        </w:rPr>
        <w:t xml:space="preserve">. </w:t>
      </w:r>
      <w:r w:rsidR="00976A6C" w:rsidRPr="00BD05BC">
        <w:rPr>
          <w:rFonts w:ascii="Times New Roman" w:hAnsi="Times New Roman" w:cs="Times New Roman"/>
          <w:sz w:val="20"/>
          <w:szCs w:val="20"/>
        </w:rPr>
        <w:t>(top</w:t>
      </w:r>
      <w:r w:rsidR="00696AF9" w:rsidRPr="00BD05BC">
        <w:rPr>
          <w:rFonts w:ascii="Times New Roman" w:hAnsi="Times New Roman" w:cs="Times New Roman"/>
          <w:sz w:val="20"/>
          <w:szCs w:val="20"/>
        </w:rPr>
        <w:t xml:space="preserve">) DKT-estimated biomarker trajectories in the occipital functional unit. Subject data from ADNI and </w:t>
      </w:r>
      <w:r w:rsidR="00151527">
        <w:rPr>
          <w:rFonts w:ascii="Times New Roman" w:hAnsi="Times New Roman" w:cs="Times New Roman"/>
          <w:sz w:val="20"/>
          <w:szCs w:val="20"/>
        </w:rPr>
        <w:t>our local</w:t>
      </w:r>
      <w:r w:rsidR="00696AF9" w:rsidRPr="00BD05BC">
        <w:rPr>
          <w:rFonts w:ascii="Times New Roman" w:hAnsi="Times New Roman" w:cs="Times New Roman"/>
          <w:sz w:val="20"/>
          <w:szCs w:val="20"/>
        </w:rPr>
        <w:t xml:space="preserve"> cohort are also shown. The X-axis, defined as the occipital dysfunctionality score, represents the time-shifts (in months) of each subject. Red lines represent samples from the trajectory posterior. The Y-axis measures biomarker values (normalised). (</w:t>
      </w:r>
      <w:r w:rsidR="00976A6C" w:rsidRPr="00BD05BC">
        <w:rPr>
          <w:rFonts w:ascii="Times New Roman" w:hAnsi="Times New Roman" w:cs="Times New Roman"/>
          <w:sz w:val="20"/>
          <w:szCs w:val="20"/>
        </w:rPr>
        <w:t>bottom</w:t>
      </w:r>
      <w:r w:rsidR="00696AF9" w:rsidRPr="00BD05BC">
        <w:rPr>
          <w:rFonts w:ascii="Times New Roman" w:hAnsi="Times New Roman" w:cs="Times New Roman"/>
          <w:sz w:val="20"/>
          <w:szCs w:val="20"/>
        </w:rPr>
        <w:t xml:space="preserve">) Progression of DKT-estimated dysfunctionality scores </w:t>
      </w:r>
      <w:r w:rsidR="00290B2E" w:rsidRPr="00BD05BC">
        <w:rPr>
          <w:rFonts w:ascii="Times New Roman" w:hAnsi="Times New Roman" w:cs="Times New Roman"/>
          <w:sz w:val="20"/>
          <w:szCs w:val="20"/>
        </w:rPr>
        <w:t>for (</w:t>
      </w:r>
      <w:r w:rsidR="00976A6C" w:rsidRPr="00BD05BC">
        <w:rPr>
          <w:rFonts w:ascii="Times New Roman" w:hAnsi="Times New Roman" w:cs="Times New Roman"/>
          <w:sz w:val="20"/>
          <w:szCs w:val="20"/>
        </w:rPr>
        <w:t>left) typical AD and (right</w:t>
      </w:r>
      <w:r w:rsidR="00290B2E" w:rsidRPr="00BD05BC">
        <w:rPr>
          <w:rFonts w:ascii="Times New Roman" w:hAnsi="Times New Roman" w:cs="Times New Roman"/>
          <w:sz w:val="20"/>
          <w:szCs w:val="20"/>
        </w:rPr>
        <w:t>) PCA.</w:t>
      </w:r>
    </w:p>
    <w:p w14:paraId="62EE695F" w14:textId="77777777" w:rsidR="00696AF9" w:rsidRPr="00BD05BC" w:rsidRDefault="00290B2E" w:rsidP="00F64AAE">
      <w:pPr>
        <w:jc w:val="center"/>
        <w:rPr>
          <w:rFonts w:ascii="Times New Roman" w:hAnsi="Times New Roman" w:cs="Times New Roman"/>
          <w:sz w:val="20"/>
          <w:szCs w:val="20"/>
        </w:rPr>
      </w:pPr>
      <w:r w:rsidRPr="00BD05BC">
        <w:rPr>
          <w:rFonts w:ascii="Times New Roman" w:hAnsi="Times New Roman" w:cs="Times New Roman"/>
          <w:noProof/>
          <w:sz w:val="20"/>
          <w:szCs w:val="20"/>
        </w:rPr>
        <w:lastRenderedPageBreak/>
        <w:drawing>
          <wp:inline distT="0" distB="0" distL="0" distR="0" wp14:anchorId="5F227323" wp14:editId="47A7FB6D">
            <wp:extent cx="4381500" cy="2464533"/>
            <wp:effectExtent l="0" t="0" r="0" b="0"/>
            <wp:docPr id="11" name="Picture 1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jDisSpaceOverlap_PCA_tad-drcTinyPen5_JM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96690" cy="2473077"/>
                    </a:xfrm>
                    <a:prstGeom prst="rect">
                      <a:avLst/>
                    </a:prstGeom>
                  </pic:spPr>
                </pic:pic>
              </a:graphicData>
            </a:graphic>
          </wp:inline>
        </w:drawing>
      </w:r>
    </w:p>
    <w:p w14:paraId="6F4D5FD7" w14:textId="77777777" w:rsidR="00696AF9" w:rsidRPr="00BD05BC" w:rsidRDefault="00A418AA" w:rsidP="00290B2E">
      <w:pPr>
        <w:rPr>
          <w:rFonts w:ascii="Times New Roman" w:hAnsi="Times New Roman" w:cs="Times New Roman"/>
          <w:sz w:val="20"/>
          <w:szCs w:val="20"/>
        </w:rPr>
      </w:pPr>
      <w:r w:rsidRPr="00BD05BC">
        <w:rPr>
          <w:rFonts w:ascii="Times New Roman" w:hAnsi="Times New Roman" w:cs="Times New Roman"/>
          <w:sz w:val="20"/>
          <w:szCs w:val="20"/>
        </w:rPr>
        <w:t xml:space="preserve">Figure 5. </w:t>
      </w:r>
      <w:r w:rsidR="00696AF9" w:rsidRPr="00BD05BC">
        <w:rPr>
          <w:rFonts w:ascii="Times New Roman" w:hAnsi="Times New Roman" w:cs="Times New Roman"/>
          <w:sz w:val="20"/>
          <w:szCs w:val="20"/>
        </w:rPr>
        <w:t xml:space="preserve">Estimated multi-modal trajectories for the PCA cohort. The only data that were available were the MRI volumetric data. The dynamics of the other biomarkers has been inferred by the model using data from typical AD, and </w:t>
      </w:r>
      <w:proofErr w:type="gramStart"/>
      <w:r w:rsidR="00696AF9" w:rsidRPr="00BD05BC">
        <w:rPr>
          <w:rFonts w:ascii="Times New Roman" w:hAnsi="Times New Roman" w:cs="Times New Roman"/>
          <w:sz w:val="20"/>
          <w:szCs w:val="20"/>
        </w:rPr>
        <w:t>taking into account</w:t>
      </w:r>
      <w:proofErr w:type="gramEnd"/>
      <w:r w:rsidR="00696AF9" w:rsidRPr="00BD05BC">
        <w:rPr>
          <w:rFonts w:ascii="Times New Roman" w:hAnsi="Times New Roman" w:cs="Times New Roman"/>
          <w:sz w:val="20"/>
          <w:szCs w:val="20"/>
        </w:rPr>
        <w:t xml:space="preserve"> the different spatial distribution of pathology in</w:t>
      </w:r>
      <w:r w:rsidR="00290B2E" w:rsidRPr="00BD05BC">
        <w:rPr>
          <w:rFonts w:ascii="Times New Roman" w:hAnsi="Times New Roman" w:cs="Times New Roman"/>
          <w:sz w:val="20"/>
          <w:szCs w:val="20"/>
        </w:rPr>
        <w:t xml:space="preserve"> PCA as compared to typical AD.</w:t>
      </w:r>
    </w:p>
    <w:p w14:paraId="06629E64" w14:textId="77777777" w:rsidR="00290B2E" w:rsidRPr="00BD05BC" w:rsidRDefault="00290B2E" w:rsidP="00290B2E">
      <w:pPr>
        <w:pStyle w:val="Heading2"/>
        <w:rPr>
          <w:sz w:val="20"/>
          <w:szCs w:val="20"/>
        </w:rPr>
      </w:pPr>
    </w:p>
    <w:p w14:paraId="1063095E" w14:textId="77777777" w:rsidR="00696AF9" w:rsidRPr="00540E3B" w:rsidRDefault="00696AF9" w:rsidP="00540E3B">
      <w:pPr>
        <w:pStyle w:val="Heading2"/>
      </w:pPr>
      <w:r w:rsidRPr="00540E3B">
        <w:t>Validation</w:t>
      </w:r>
    </w:p>
    <w:p w14:paraId="426B26FA"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We validated our model using a separate test set of 20 DTI scans from controls and PCA patients from </w:t>
      </w:r>
      <w:r w:rsidR="00C45A1A">
        <w:rPr>
          <w:rFonts w:ascii="Times New Roman" w:hAnsi="Times New Roman" w:cs="Times New Roman"/>
          <w:sz w:val="20"/>
          <w:szCs w:val="20"/>
        </w:rPr>
        <w:t xml:space="preserve">our local </w:t>
      </w:r>
      <w:r w:rsidRPr="00BD05BC">
        <w:rPr>
          <w:rFonts w:ascii="Times New Roman" w:hAnsi="Times New Roman" w:cs="Times New Roman"/>
          <w:sz w:val="20"/>
          <w:szCs w:val="20"/>
        </w:rPr>
        <w:t xml:space="preserve">cohort. We used DKT to predict the DTI biomarker values for the subjects within the unseen test set, using only their MRI biomarkers. Table </w:t>
      </w:r>
      <w:r w:rsidR="00D47B06" w:rsidRPr="00BD05BC">
        <w:rPr>
          <w:rFonts w:ascii="Times New Roman" w:hAnsi="Times New Roman" w:cs="Times New Roman"/>
          <w:sz w:val="20"/>
          <w:szCs w:val="20"/>
        </w:rPr>
        <w:t>1.</w:t>
      </w:r>
      <w:r w:rsidRPr="00BD05BC">
        <w:rPr>
          <w:rFonts w:ascii="Times New Roman" w:hAnsi="Times New Roman" w:cs="Times New Roman"/>
          <w:sz w:val="20"/>
          <w:szCs w:val="20"/>
        </w:rPr>
        <w:t xml:space="preserve"> shows the prediction mean squared error (MSE) and rank correlation between the DKT predicted </w:t>
      </w:r>
      <w:proofErr w:type="spellStart"/>
      <w:r w:rsidRPr="00BD05BC">
        <w:rPr>
          <w:rFonts w:ascii="Times New Roman" w:hAnsi="Times New Roman" w:cs="Times New Roman"/>
          <w:sz w:val="20"/>
          <w:szCs w:val="20"/>
        </w:rPr>
        <w:t>biomaker</w:t>
      </w:r>
      <w:proofErr w:type="spellEnd"/>
      <w:r w:rsidRPr="00BD05BC">
        <w:rPr>
          <w:rFonts w:ascii="Times New Roman" w:hAnsi="Times New Roman" w:cs="Times New Roman"/>
          <w:sz w:val="20"/>
          <w:szCs w:val="20"/>
        </w:rPr>
        <w:t xml:space="preserve"> values and the true values. We computed the rank correlation </w:t>
      </w:r>
      <w:proofErr w:type="gramStart"/>
      <w:r w:rsidRPr="00BD05BC">
        <w:rPr>
          <w:rFonts w:ascii="Times New Roman" w:hAnsi="Times New Roman" w:cs="Times New Roman"/>
          <w:sz w:val="20"/>
          <w:szCs w:val="20"/>
        </w:rPr>
        <w:t>in order to</w:t>
      </w:r>
      <w:proofErr w:type="gramEnd"/>
      <w:r w:rsidRPr="00BD05BC">
        <w:rPr>
          <w:rFonts w:ascii="Times New Roman" w:hAnsi="Times New Roman" w:cs="Times New Roman"/>
          <w:sz w:val="20"/>
          <w:szCs w:val="20"/>
        </w:rPr>
        <w:t xml:space="preserve"> remove the effect of any systemic biases due the completely different disease and dataset that we are predicting on. We also show similar performance</w:t>
      </w:r>
      <w:r w:rsidR="002C5110" w:rsidRPr="00BD05BC">
        <w:rPr>
          <w:rFonts w:ascii="Times New Roman" w:hAnsi="Times New Roman" w:cs="Times New Roman"/>
          <w:sz w:val="20"/>
          <w:szCs w:val="20"/>
        </w:rPr>
        <w:t xml:space="preserve"> metrics for two simpler models: (1)</w:t>
      </w:r>
      <w:r w:rsidR="000A314A">
        <w:rPr>
          <w:rFonts w:ascii="Times New Roman" w:hAnsi="Times New Roman" w:cs="Times New Roman"/>
          <w:sz w:val="20"/>
          <w:szCs w:val="20"/>
        </w:rPr>
        <w:t xml:space="preserve"> a</w:t>
      </w:r>
      <w:r w:rsidR="002C5110" w:rsidRPr="00BD05BC">
        <w:rPr>
          <w:rFonts w:ascii="Times New Roman" w:hAnsi="Times New Roman" w:cs="Times New Roman"/>
          <w:sz w:val="20"/>
          <w:szCs w:val="20"/>
        </w:rPr>
        <w:t xml:space="preserve"> </w:t>
      </w:r>
      <w:r w:rsidR="000A314A" w:rsidRPr="000A314A">
        <w:rPr>
          <w:rFonts w:ascii="Times New Roman" w:hAnsi="Times New Roman" w:cs="Times New Roman"/>
          <w:i/>
          <w:sz w:val="20"/>
          <w:szCs w:val="20"/>
        </w:rPr>
        <w:t>l</w:t>
      </w:r>
      <w:r w:rsidRPr="000A314A">
        <w:rPr>
          <w:rFonts w:ascii="Times New Roman" w:hAnsi="Times New Roman" w:cs="Times New Roman"/>
          <w:i/>
          <w:sz w:val="20"/>
          <w:szCs w:val="20"/>
        </w:rPr>
        <w:t>atent stage model</w:t>
      </w:r>
      <w:r w:rsidR="000A314A">
        <w:rPr>
          <w:rFonts w:ascii="Times New Roman" w:hAnsi="Times New Roman" w:cs="Times New Roman"/>
          <w:i/>
          <w:sz w:val="20"/>
          <w:szCs w:val="20"/>
        </w:rPr>
        <w:t xml:space="preserve"> </w:t>
      </w:r>
      <w:r w:rsidR="000A314A">
        <w:rPr>
          <w:rFonts w:ascii="Times New Roman" w:hAnsi="Times New Roman" w:cs="Times New Roman"/>
          <w:sz w:val="20"/>
          <w:szCs w:val="20"/>
        </w:rPr>
        <w:t>of</w:t>
      </w:r>
      <w:r w:rsidRPr="00BD05BC">
        <w:rPr>
          <w:rFonts w:ascii="Times New Roman" w:hAnsi="Times New Roman" w:cs="Times New Roman"/>
          <w:sz w:val="20"/>
          <w:szCs w:val="20"/>
        </w:rPr>
        <w:t xml:space="preserve"> disease progression model, as described in </w:t>
      </w:r>
      <w:proofErr w:type="spellStart"/>
      <w:r w:rsidR="002C5110" w:rsidRPr="00BD05BC">
        <w:rPr>
          <w:rFonts w:ascii="Times New Roman" w:hAnsi="Times New Roman" w:cs="Times New Roman"/>
          <w:sz w:val="20"/>
          <w:szCs w:val="20"/>
        </w:rPr>
        <w:t>J</w:t>
      </w:r>
      <w:r w:rsidRPr="00BD05BC">
        <w:rPr>
          <w:rFonts w:ascii="Times New Roman" w:hAnsi="Times New Roman" w:cs="Times New Roman"/>
          <w:sz w:val="20"/>
          <w:szCs w:val="20"/>
        </w:rPr>
        <w:t>edynak</w:t>
      </w:r>
      <w:proofErr w:type="spellEnd"/>
      <w:r w:rsidR="002C5110" w:rsidRPr="00BD05BC">
        <w:rPr>
          <w:rFonts w:ascii="Times New Roman" w:hAnsi="Times New Roman" w:cs="Times New Roman"/>
          <w:sz w:val="20"/>
          <w:szCs w:val="20"/>
        </w:rPr>
        <w:t xml:space="preserve"> et al., </w:t>
      </w:r>
      <w:r w:rsidRPr="00BD05BC">
        <w:rPr>
          <w:rFonts w:ascii="Times New Roman" w:hAnsi="Times New Roman" w:cs="Times New Roman"/>
          <w:sz w:val="20"/>
          <w:szCs w:val="20"/>
        </w:rPr>
        <w:t>2012</w:t>
      </w:r>
      <w:r w:rsidR="000A314A">
        <w:rPr>
          <w:rFonts w:ascii="Times New Roman" w:hAnsi="Times New Roman" w:cs="Times New Roman"/>
          <w:sz w:val="20"/>
          <w:szCs w:val="20"/>
        </w:rPr>
        <w:t xml:space="preserve">, which </w:t>
      </w:r>
      <w:r w:rsidRPr="00BD05BC">
        <w:rPr>
          <w:rFonts w:ascii="Times New Roman" w:hAnsi="Times New Roman" w:cs="Times New Roman"/>
          <w:sz w:val="20"/>
          <w:szCs w:val="20"/>
        </w:rPr>
        <w:t>assumes all tAD and PCA subje</w:t>
      </w:r>
      <w:r w:rsidR="002C5110" w:rsidRPr="00BD05BC">
        <w:rPr>
          <w:rFonts w:ascii="Times New Roman" w:hAnsi="Times New Roman" w:cs="Times New Roman"/>
          <w:sz w:val="20"/>
          <w:szCs w:val="20"/>
        </w:rPr>
        <w:t xml:space="preserve">cts follow the same progression and (2) </w:t>
      </w:r>
      <w:r w:rsidRPr="00BD05BC">
        <w:rPr>
          <w:rFonts w:ascii="Times New Roman" w:hAnsi="Times New Roman" w:cs="Times New Roman"/>
          <w:sz w:val="20"/>
          <w:szCs w:val="20"/>
        </w:rPr>
        <w:t>a linear univariate regression model that predicts the DTI biomarker based on the corresponding MRI biomarker, independently for each region.</w:t>
      </w:r>
    </w:p>
    <w:p w14:paraId="23C317C5" w14:textId="77777777" w:rsidR="00696AF9"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 results from Table </w:t>
      </w:r>
      <w:r w:rsidR="00DD64FE" w:rsidRPr="00BD05BC">
        <w:rPr>
          <w:rFonts w:ascii="Times New Roman" w:hAnsi="Times New Roman" w:cs="Times New Roman"/>
          <w:sz w:val="20"/>
          <w:szCs w:val="20"/>
        </w:rPr>
        <w:t>1</w:t>
      </w:r>
      <w:r w:rsidRPr="00BD05BC">
        <w:rPr>
          <w:rFonts w:ascii="Times New Roman" w:hAnsi="Times New Roman" w:cs="Times New Roman"/>
          <w:sz w:val="20"/>
          <w:szCs w:val="20"/>
        </w:rPr>
        <w:t xml:space="preserve"> indicate that the DKT predictions are relatively sm</w:t>
      </w:r>
      <w:r w:rsidR="00587814" w:rsidRPr="00BD05BC">
        <w:rPr>
          <w:rFonts w:ascii="Times New Roman" w:hAnsi="Times New Roman" w:cs="Times New Roman"/>
          <w:sz w:val="20"/>
          <w:szCs w:val="20"/>
        </w:rPr>
        <w:t>all for the frontal, occipital,</w:t>
      </w:r>
      <w:r w:rsidRPr="00BD05BC">
        <w:rPr>
          <w:rFonts w:ascii="Times New Roman" w:hAnsi="Times New Roman" w:cs="Times New Roman"/>
          <w:sz w:val="20"/>
          <w:szCs w:val="20"/>
        </w:rPr>
        <w:t xml:space="preserve"> temporal and parietal areas. Moreover, rank correlation of the DKT predicted values is also high for the cingulate lobe and the hippocampus. In terms of model comparison, DKT has better performance than the linear model (all differences are statistically significant with p &lt; 0.002, Bonferroni corrected) and similar performance to the latent stage model. However, the fact that DKT has a similar performance to a simpler latent-stage model suggests that the patterns it estimates are meaningful. Moreover, the performance difference might become statistically significant when tested on diseases with more distinct evolutions such as Frontotemporal dementia or Huntington's and Parkinson's disease, because in this case the assumption of the latent-stage model that all patients follow the same progression breaks down. </w:t>
      </w:r>
    </w:p>
    <w:p w14:paraId="0E7396F8" w14:textId="77777777" w:rsidR="00540E3B" w:rsidRDefault="000C1ED0" w:rsidP="00540E3B">
      <w:pPr>
        <w:jc w:val="center"/>
        <w:rPr>
          <w:rFonts w:ascii="Times New Roman" w:hAnsi="Times New Roman" w:cs="Times New Roman"/>
          <w:sz w:val="20"/>
          <w:szCs w:val="20"/>
        </w:rPr>
      </w:pPr>
      <w:r w:rsidRPr="00BD05BC">
        <w:rPr>
          <w:noProof/>
          <w:sz w:val="20"/>
          <w:szCs w:val="20"/>
        </w:rPr>
        <w:lastRenderedPageBreak/>
        <w:drawing>
          <wp:inline distT="0" distB="0" distL="0" distR="0" wp14:anchorId="12656C27" wp14:editId="57F2C8B1">
            <wp:extent cx="4242816" cy="1273879"/>
            <wp:effectExtent l="0" t="0" r="571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2816" cy="1273879"/>
                    </a:xfrm>
                    <a:prstGeom prst="rect">
                      <a:avLst/>
                    </a:prstGeom>
                  </pic:spPr>
                </pic:pic>
              </a:graphicData>
            </a:graphic>
          </wp:inline>
        </w:drawing>
      </w:r>
    </w:p>
    <w:p w14:paraId="037356A1" w14:textId="77777777" w:rsidR="00696AF9" w:rsidRPr="00BD05BC" w:rsidRDefault="000217C0" w:rsidP="00540E3B">
      <w:pPr>
        <w:rPr>
          <w:rFonts w:ascii="Times New Roman" w:hAnsi="Times New Roman" w:cs="Times New Roman"/>
          <w:sz w:val="20"/>
          <w:szCs w:val="20"/>
        </w:rPr>
      </w:pPr>
      <w:r w:rsidRPr="00BD05BC">
        <w:rPr>
          <w:rFonts w:ascii="Times New Roman" w:hAnsi="Times New Roman" w:cs="Times New Roman"/>
          <w:sz w:val="20"/>
          <w:szCs w:val="20"/>
        </w:rPr>
        <w:t xml:space="preserve">Table 1. </w:t>
      </w:r>
      <w:r w:rsidR="00696AF9" w:rsidRPr="00BD05BC">
        <w:rPr>
          <w:rFonts w:ascii="Times New Roman" w:hAnsi="Times New Roman" w:cs="Times New Roman"/>
          <w:sz w:val="20"/>
          <w:szCs w:val="20"/>
        </w:rPr>
        <w:t>Performance evaluation of DKT and two simpler models: a latent stage disease progression model and a linear univariate model of DTI predicted from MRI. The top table shows the prediction error (MSE) while the bottom table shows the rank correlation measured by Spearman's rho. (*) Statistically significant difference between the current model performance and DKT, based on a two-tailed t-test, Bonferroni corr</w:t>
      </w:r>
      <w:r w:rsidR="000C1ED0" w:rsidRPr="00BD05BC">
        <w:rPr>
          <w:rFonts w:ascii="Times New Roman" w:hAnsi="Times New Roman" w:cs="Times New Roman"/>
          <w:sz w:val="20"/>
          <w:szCs w:val="20"/>
        </w:rPr>
        <w:t>ected.</w:t>
      </w:r>
    </w:p>
    <w:p w14:paraId="7ACF0A3E" w14:textId="77777777" w:rsidR="00696AF9" w:rsidRPr="00BD05BC" w:rsidRDefault="00696AF9" w:rsidP="00BF60F4">
      <w:pPr>
        <w:pStyle w:val="Heading1"/>
      </w:pPr>
      <w:r w:rsidRPr="00BD05BC">
        <w:t>Discussion</w:t>
      </w:r>
    </w:p>
    <w:p w14:paraId="73C8EFB8" w14:textId="26FA04AD"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We presented </w:t>
      </w:r>
      <w:r w:rsidR="00661D7B">
        <w:rPr>
          <w:rFonts w:ascii="Times New Roman" w:hAnsi="Times New Roman" w:cs="Times New Roman"/>
          <w:sz w:val="20"/>
          <w:szCs w:val="20"/>
        </w:rPr>
        <w:t>DKT, a framework that enables</w:t>
      </w:r>
      <w:r w:rsidRPr="00BD05BC">
        <w:rPr>
          <w:rFonts w:ascii="Times New Roman" w:hAnsi="Times New Roman" w:cs="Times New Roman"/>
          <w:sz w:val="20"/>
          <w:szCs w:val="20"/>
        </w:rPr>
        <w:t xml:space="preserve">, for the first time, joint modelling of biomarker progressions in multiple dementias simultaneously. The framework allows the inference of biomarker trajectories in rare dementias, for which there is not enough data to allow estimation of such trajectories, and accounts for a different spatial distribution of pathology between </w:t>
      </w:r>
      <w:r w:rsidR="00512C56">
        <w:rPr>
          <w:rFonts w:ascii="Times New Roman" w:hAnsi="Times New Roman" w:cs="Times New Roman"/>
          <w:sz w:val="20"/>
          <w:szCs w:val="20"/>
        </w:rPr>
        <w:t xml:space="preserve">distinct types of </w:t>
      </w:r>
      <w:r w:rsidRPr="00BD05BC">
        <w:rPr>
          <w:rFonts w:ascii="Times New Roman" w:hAnsi="Times New Roman" w:cs="Times New Roman"/>
          <w:sz w:val="20"/>
          <w:szCs w:val="20"/>
        </w:rPr>
        <w:t xml:space="preserve">dementia. </w:t>
      </w:r>
      <w:r w:rsidR="00060558">
        <w:rPr>
          <w:rFonts w:ascii="Times New Roman" w:hAnsi="Times New Roman" w:cs="Times New Roman"/>
          <w:sz w:val="20"/>
          <w:szCs w:val="20"/>
        </w:rPr>
        <w:t xml:space="preserve">This further enables us to understand the complex mechanisms of </w:t>
      </w:r>
      <w:r w:rsidR="00E354E7">
        <w:rPr>
          <w:rFonts w:ascii="Times New Roman" w:hAnsi="Times New Roman" w:cs="Times New Roman"/>
          <w:sz w:val="20"/>
          <w:szCs w:val="20"/>
        </w:rPr>
        <w:t>rare</w:t>
      </w:r>
      <w:r w:rsidR="00060558">
        <w:rPr>
          <w:rFonts w:ascii="Times New Roman" w:hAnsi="Times New Roman" w:cs="Times New Roman"/>
          <w:sz w:val="20"/>
          <w:szCs w:val="20"/>
        </w:rPr>
        <w:t xml:space="preserve"> dementias</w:t>
      </w:r>
      <w:r w:rsidR="00E354E7">
        <w:rPr>
          <w:rFonts w:ascii="Times New Roman" w:hAnsi="Times New Roman" w:cs="Times New Roman"/>
          <w:sz w:val="20"/>
          <w:szCs w:val="20"/>
        </w:rPr>
        <w:t>, as well as shared mechanisms between different types of related dementias.</w:t>
      </w:r>
    </w:p>
    <w:p w14:paraId="7EA16824" w14:textId="79DEACBE" w:rsidR="00820ED4" w:rsidRPr="00BD05BC" w:rsidRDefault="00752A1A" w:rsidP="00820ED4">
      <w:pPr>
        <w:rPr>
          <w:rFonts w:ascii="Times New Roman" w:hAnsi="Times New Roman" w:cs="Times New Roman"/>
          <w:sz w:val="20"/>
          <w:szCs w:val="20"/>
        </w:rPr>
      </w:pPr>
      <w:r>
        <w:rPr>
          <w:rFonts w:ascii="Times New Roman" w:hAnsi="Times New Roman" w:cs="Times New Roman"/>
          <w:sz w:val="20"/>
          <w:szCs w:val="20"/>
        </w:rPr>
        <w:t>Although</w:t>
      </w:r>
      <w:r w:rsidR="00820ED4" w:rsidRPr="00BD05BC">
        <w:rPr>
          <w:rFonts w:ascii="Times New Roman" w:hAnsi="Times New Roman" w:cs="Times New Roman"/>
          <w:sz w:val="20"/>
          <w:szCs w:val="20"/>
        </w:rPr>
        <w:t xml:space="preserve"> we provided an actual implementation of DKT using specific models of the biomarker trajectories, measurement noise and link function (the disease progression score), DKT should be considered as a general framework for joint modelling of biomarker trajectories within different diseases simultaneously. The DKT framework tries to disentangle disease-specific from disease-agnostic correlations between biomarkers. The actual implementation of DKT can thus be extended to use non-parametric trajectories, or more complex link functions that estimate not only subject time-shifts but also progression speed or higher order terms.</w:t>
      </w:r>
    </w:p>
    <w:p w14:paraId="598EFD2E" w14:textId="0554AD1E"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While in this work we have focused on Alzheimer's variants such as tAD and PCA, DKT can also be applied to other progressive neurodegenerative diseases of non-Alzheimer's type such as </w:t>
      </w:r>
      <w:proofErr w:type="spellStart"/>
      <w:r w:rsidRPr="00BD05BC">
        <w:rPr>
          <w:rFonts w:ascii="Times New Roman" w:hAnsi="Times New Roman" w:cs="Times New Roman"/>
          <w:sz w:val="20"/>
          <w:szCs w:val="20"/>
        </w:rPr>
        <w:t>tauopaties</w:t>
      </w:r>
      <w:proofErr w:type="spellEnd"/>
      <w:r w:rsidRPr="00BD05BC">
        <w:rPr>
          <w:rFonts w:ascii="Times New Roman" w:hAnsi="Times New Roman" w:cs="Times New Roman"/>
          <w:sz w:val="20"/>
          <w:szCs w:val="20"/>
        </w:rPr>
        <w:t xml:space="preserve"> (e.g. Frontotemporal dementia), </w:t>
      </w:r>
      <w:proofErr w:type="spellStart"/>
      <w:r w:rsidRPr="00BD05BC">
        <w:rPr>
          <w:rFonts w:ascii="Times New Roman" w:hAnsi="Times New Roman" w:cs="Times New Roman"/>
          <w:sz w:val="20"/>
          <w:szCs w:val="20"/>
        </w:rPr>
        <w:t>synucleinopathies</w:t>
      </w:r>
      <w:proofErr w:type="spellEnd"/>
      <w:r w:rsidRPr="00BD05BC">
        <w:rPr>
          <w:rFonts w:ascii="Times New Roman" w:hAnsi="Times New Roman" w:cs="Times New Roman"/>
          <w:sz w:val="20"/>
          <w:szCs w:val="20"/>
        </w:rPr>
        <w:t xml:space="preserve"> (e.g. Parkinson's disease), other diseases such as Huntington's disease or Multiple Sclerosis, and even the normal aging process. Cognitive tests can also be included in the DKT model and even allocated in the functional units of the regions that are responsible for those tasks, based on previous voxel-based morphometry studies. However, some care needs to be exercised when selecting the biomarkers and grouping them into functional units, as in some diseases the assumption of disease agnostic dynamics might not hold for some groups of molecular biomarkers. For example, some non-Alzheimer's </w:t>
      </w:r>
      <w:proofErr w:type="spellStart"/>
      <w:r w:rsidRPr="00BD05BC">
        <w:rPr>
          <w:rFonts w:ascii="Times New Roman" w:hAnsi="Times New Roman" w:cs="Times New Roman"/>
          <w:sz w:val="20"/>
          <w:szCs w:val="20"/>
        </w:rPr>
        <w:t>tauopaties</w:t>
      </w:r>
      <w:proofErr w:type="spellEnd"/>
      <w:r w:rsidRPr="00BD05BC">
        <w:rPr>
          <w:rFonts w:ascii="Times New Roman" w:hAnsi="Times New Roman" w:cs="Times New Roman"/>
          <w:sz w:val="20"/>
          <w:szCs w:val="20"/>
        </w:rPr>
        <w:t xml:space="preserve"> such as Frontotemporal dementia might show tau abnormalities but no corresponding amyloid abnormalities within the same region. However, higher-level biomarkers such as glucose metabolism from FDG, while matter degeneration from DTI or volume from structural MRI should have more disease-agnostic dynamics over time. </w:t>
      </w:r>
    </w:p>
    <w:p w14:paraId="5D93A946"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 DKT methodology has several limitations that need to be addressed. </w:t>
      </w:r>
      <w:proofErr w:type="gramStart"/>
      <w:r w:rsidRPr="00BD05BC">
        <w:rPr>
          <w:rFonts w:ascii="Times New Roman" w:hAnsi="Times New Roman" w:cs="Times New Roman"/>
          <w:sz w:val="20"/>
          <w:szCs w:val="20"/>
        </w:rPr>
        <w:t>First of all</w:t>
      </w:r>
      <w:proofErr w:type="gramEnd"/>
      <w:r w:rsidRPr="00BD05BC">
        <w:rPr>
          <w:rFonts w:ascii="Times New Roman" w:hAnsi="Times New Roman" w:cs="Times New Roman"/>
          <w:sz w:val="20"/>
          <w:szCs w:val="20"/>
        </w:rPr>
        <w:t xml:space="preserve">, the model assumes that within each region there is enough disease signal in the data to properly estimate the dysfunctionality scores. In our case with tAD and PCA, this can be a problem when estimating the dynamics of non-MRI occipital biomarkers, which might not reach a high level of abnormality in tAD. As a result, when predicting the corresponding dynamics in PCA, DKT might need to rely on </w:t>
      </w:r>
      <w:r w:rsidRPr="00BD05BC">
        <w:rPr>
          <w:rFonts w:ascii="Times New Roman" w:hAnsi="Times New Roman" w:cs="Times New Roman"/>
          <w:sz w:val="20"/>
          <w:szCs w:val="20"/>
        </w:rPr>
        <w:lastRenderedPageBreak/>
        <w:t xml:space="preserve">trajectory extrapolation or on enough heterogeneity within the tAD population. However, whenever there is a lack </w:t>
      </w:r>
      <w:r w:rsidR="007F31B0">
        <w:rPr>
          <w:rFonts w:ascii="Times New Roman" w:hAnsi="Times New Roman" w:cs="Times New Roman"/>
          <w:sz w:val="20"/>
          <w:szCs w:val="20"/>
        </w:rPr>
        <w:t xml:space="preserve">in </w:t>
      </w:r>
      <w:r w:rsidRPr="00BD05BC">
        <w:rPr>
          <w:rFonts w:ascii="Times New Roman" w:hAnsi="Times New Roman" w:cs="Times New Roman"/>
          <w:sz w:val="20"/>
          <w:szCs w:val="20"/>
        </w:rPr>
        <w:t xml:space="preserve">disease signal, DKT can naturally reflect </w:t>
      </w:r>
      <w:r w:rsidR="009915A2">
        <w:rPr>
          <w:rFonts w:ascii="Times New Roman" w:hAnsi="Times New Roman" w:cs="Times New Roman"/>
          <w:sz w:val="20"/>
          <w:szCs w:val="20"/>
        </w:rPr>
        <w:t xml:space="preserve">such </w:t>
      </w:r>
      <w:r w:rsidRPr="00BD05BC">
        <w:rPr>
          <w:rFonts w:ascii="Times New Roman" w:hAnsi="Times New Roman" w:cs="Times New Roman"/>
          <w:sz w:val="20"/>
          <w:szCs w:val="20"/>
        </w:rPr>
        <w:t xml:space="preserve">lack of knowledge through higher uncertainty in the estimated trajectories. Another limitation of our work is that we assume all subjects follow the same trajectory of disease, without </w:t>
      </w:r>
      <w:proofErr w:type="gramStart"/>
      <w:r w:rsidRPr="00BD05BC">
        <w:rPr>
          <w:rFonts w:ascii="Times New Roman" w:hAnsi="Times New Roman" w:cs="Times New Roman"/>
          <w:sz w:val="20"/>
          <w:szCs w:val="20"/>
        </w:rPr>
        <w:t>taking into account</w:t>
      </w:r>
      <w:proofErr w:type="gramEnd"/>
      <w:r w:rsidRPr="00BD05BC">
        <w:rPr>
          <w:rFonts w:ascii="Times New Roman" w:hAnsi="Times New Roman" w:cs="Times New Roman"/>
          <w:sz w:val="20"/>
          <w:szCs w:val="20"/>
        </w:rPr>
        <w:t xml:space="preserve"> the heterogeneity </w:t>
      </w:r>
      <w:r w:rsidR="00606463">
        <w:rPr>
          <w:rFonts w:ascii="Times New Roman" w:hAnsi="Times New Roman" w:cs="Times New Roman"/>
          <w:sz w:val="20"/>
          <w:szCs w:val="20"/>
        </w:rPr>
        <w:t>within the disease population. Yet another limitation of DKT is that it works on extracted brain features, discarding important information</w:t>
      </w:r>
      <w:r w:rsidR="00FB69B9">
        <w:rPr>
          <w:rFonts w:ascii="Times New Roman" w:hAnsi="Times New Roman" w:cs="Times New Roman"/>
          <w:sz w:val="20"/>
          <w:szCs w:val="20"/>
        </w:rPr>
        <w:t xml:space="preserve"> present in the brain morphometry.</w:t>
      </w:r>
    </w:p>
    <w:p w14:paraId="04D1BAED" w14:textId="0DE5CD6A"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There are several potential avenues for further research. During training, we can account for missing disease signal in some brain regions by adding data from other types of dementias that affect those regions. </w:t>
      </w:r>
      <w:r w:rsidR="00F07880">
        <w:rPr>
          <w:rFonts w:ascii="Times New Roman" w:hAnsi="Times New Roman" w:cs="Times New Roman"/>
          <w:sz w:val="20"/>
          <w:szCs w:val="20"/>
        </w:rPr>
        <w:t>To account for heterogeneity, t</w:t>
      </w:r>
      <w:r w:rsidRPr="00BD05BC">
        <w:rPr>
          <w:rFonts w:ascii="Times New Roman" w:hAnsi="Times New Roman" w:cs="Times New Roman"/>
          <w:sz w:val="20"/>
          <w:szCs w:val="20"/>
        </w:rPr>
        <w:t xml:space="preserve">he DKT formulation can also be easily extended to include subject-specific effects. Another direction of future research is to extend DKT into a fully </w:t>
      </w:r>
      <w:proofErr w:type="spellStart"/>
      <w:r w:rsidRPr="00BD05BC">
        <w:rPr>
          <w:rFonts w:ascii="Times New Roman" w:hAnsi="Times New Roman" w:cs="Times New Roman"/>
          <w:sz w:val="20"/>
          <w:szCs w:val="20"/>
        </w:rPr>
        <w:t>spatio</w:t>
      </w:r>
      <w:proofErr w:type="spellEnd"/>
      <w:r w:rsidRPr="00BD05BC">
        <w:rPr>
          <w:rFonts w:ascii="Times New Roman" w:hAnsi="Times New Roman" w:cs="Times New Roman"/>
          <w:sz w:val="20"/>
          <w:szCs w:val="20"/>
        </w:rPr>
        <w:t xml:space="preserve">-temporal model, by estimating </w:t>
      </w:r>
      <w:r w:rsidR="00580362">
        <w:rPr>
          <w:rFonts w:ascii="Times New Roman" w:hAnsi="Times New Roman" w:cs="Times New Roman"/>
          <w:sz w:val="20"/>
          <w:szCs w:val="20"/>
        </w:rPr>
        <w:t>continuous changes in</w:t>
      </w:r>
      <w:r w:rsidRPr="00BD05BC">
        <w:rPr>
          <w:rFonts w:ascii="Times New Roman" w:hAnsi="Times New Roman" w:cs="Times New Roman"/>
          <w:sz w:val="20"/>
          <w:szCs w:val="20"/>
        </w:rPr>
        <w:t xml:space="preserve"> </w:t>
      </w:r>
      <w:r w:rsidR="00816A2D">
        <w:rPr>
          <w:rFonts w:ascii="Times New Roman" w:hAnsi="Times New Roman" w:cs="Times New Roman"/>
          <w:sz w:val="20"/>
          <w:szCs w:val="20"/>
        </w:rPr>
        <w:t xml:space="preserve">volumetric </w:t>
      </w:r>
      <w:r w:rsidRPr="00BD05BC">
        <w:rPr>
          <w:rFonts w:ascii="Times New Roman" w:hAnsi="Times New Roman" w:cs="Times New Roman"/>
          <w:sz w:val="20"/>
          <w:szCs w:val="20"/>
        </w:rPr>
        <w:t>brain images</w:t>
      </w:r>
      <w:r w:rsidR="00E80530">
        <w:rPr>
          <w:rFonts w:ascii="Times New Roman" w:hAnsi="Times New Roman" w:cs="Times New Roman"/>
          <w:sz w:val="20"/>
          <w:szCs w:val="20"/>
        </w:rPr>
        <w:t xml:space="preserve"> or cortical </w:t>
      </w:r>
      <w:r w:rsidR="003D65E2">
        <w:rPr>
          <w:rFonts w:ascii="Times New Roman" w:hAnsi="Times New Roman" w:cs="Times New Roman"/>
          <w:sz w:val="20"/>
          <w:szCs w:val="20"/>
        </w:rPr>
        <w:t>shapes</w:t>
      </w:r>
      <w:r w:rsidRPr="00BD05BC">
        <w:rPr>
          <w:rFonts w:ascii="Times New Roman" w:hAnsi="Times New Roman" w:cs="Times New Roman"/>
          <w:sz w:val="20"/>
          <w:szCs w:val="20"/>
        </w:rPr>
        <w:t>. In this case, each voxel can have an associated dysfunctionality score that is derived from measurements of various modalities from that voxel, and perhaps from neighbouring voxels or from voxels that are connected through white-matter tracts or functional (fMRI) links.</w:t>
      </w:r>
      <w:r w:rsidR="0018027B">
        <w:rPr>
          <w:rFonts w:ascii="Times New Roman" w:hAnsi="Times New Roman" w:cs="Times New Roman"/>
          <w:sz w:val="20"/>
          <w:szCs w:val="20"/>
        </w:rPr>
        <w:t xml:space="preserve"> F</w:t>
      </w:r>
      <w:r w:rsidR="0018027B">
        <w:rPr>
          <w:rFonts w:ascii="Times New Roman" w:hAnsi="Times New Roman" w:cs="Times New Roman"/>
          <w:sz w:val="20"/>
          <w:szCs w:val="20"/>
        </w:rPr>
        <w:t xml:space="preserve">uture work </w:t>
      </w:r>
      <w:r w:rsidR="0018027B">
        <w:rPr>
          <w:rFonts w:ascii="Times New Roman" w:hAnsi="Times New Roman" w:cs="Times New Roman"/>
          <w:sz w:val="20"/>
          <w:szCs w:val="20"/>
        </w:rPr>
        <w:t xml:space="preserve">can also improve </w:t>
      </w:r>
      <w:r w:rsidR="0018027B">
        <w:rPr>
          <w:rFonts w:ascii="Times New Roman" w:hAnsi="Times New Roman" w:cs="Times New Roman"/>
          <w:sz w:val="20"/>
          <w:szCs w:val="20"/>
        </w:rPr>
        <w:t>the</w:t>
      </w:r>
      <w:r w:rsidR="0018027B">
        <w:rPr>
          <w:rFonts w:ascii="Times New Roman" w:hAnsi="Times New Roman" w:cs="Times New Roman"/>
          <w:sz w:val="20"/>
          <w:szCs w:val="20"/>
        </w:rPr>
        <w:t xml:space="preserve"> a-priori</w:t>
      </w:r>
      <w:r w:rsidR="0018027B">
        <w:rPr>
          <w:rFonts w:ascii="Times New Roman" w:hAnsi="Times New Roman" w:cs="Times New Roman"/>
          <w:sz w:val="20"/>
          <w:szCs w:val="20"/>
        </w:rPr>
        <w:t xml:space="preserve"> allocation of biomarkers to functional units </w:t>
      </w:r>
      <w:r w:rsidR="0018027B">
        <w:rPr>
          <w:rFonts w:ascii="Times New Roman" w:hAnsi="Times New Roman" w:cs="Times New Roman"/>
          <w:sz w:val="20"/>
          <w:szCs w:val="20"/>
        </w:rPr>
        <w:t xml:space="preserve">by </w:t>
      </w:r>
      <w:r w:rsidR="0018027B">
        <w:rPr>
          <w:rFonts w:ascii="Times New Roman" w:hAnsi="Times New Roman" w:cs="Times New Roman"/>
          <w:sz w:val="20"/>
          <w:szCs w:val="20"/>
        </w:rPr>
        <w:t>tak</w:t>
      </w:r>
      <w:r w:rsidR="0018027B">
        <w:rPr>
          <w:rFonts w:ascii="Times New Roman" w:hAnsi="Times New Roman" w:cs="Times New Roman"/>
          <w:sz w:val="20"/>
          <w:szCs w:val="20"/>
        </w:rPr>
        <w:t>ing</w:t>
      </w:r>
      <w:r w:rsidR="0018027B">
        <w:rPr>
          <w:rFonts w:ascii="Times New Roman" w:hAnsi="Times New Roman" w:cs="Times New Roman"/>
          <w:sz w:val="20"/>
          <w:szCs w:val="20"/>
        </w:rPr>
        <w:t xml:space="preserve"> connectivity into </w:t>
      </w:r>
      <w:proofErr w:type="gramStart"/>
      <w:r w:rsidR="0018027B">
        <w:rPr>
          <w:rFonts w:ascii="Times New Roman" w:hAnsi="Times New Roman" w:cs="Times New Roman"/>
          <w:sz w:val="20"/>
          <w:szCs w:val="20"/>
        </w:rPr>
        <w:t>account, or</w:t>
      </w:r>
      <w:proofErr w:type="gramEnd"/>
      <w:r w:rsidR="0018027B">
        <w:rPr>
          <w:rFonts w:ascii="Times New Roman" w:hAnsi="Times New Roman" w:cs="Times New Roman"/>
          <w:sz w:val="20"/>
          <w:szCs w:val="20"/>
        </w:rPr>
        <w:t xml:space="preserve"> </w:t>
      </w:r>
      <w:r w:rsidR="0018027B">
        <w:rPr>
          <w:rFonts w:ascii="Times New Roman" w:hAnsi="Times New Roman" w:cs="Times New Roman"/>
          <w:sz w:val="20"/>
          <w:szCs w:val="20"/>
        </w:rPr>
        <w:t>performing this allocation in a</w:t>
      </w:r>
      <w:r w:rsidR="0018027B">
        <w:rPr>
          <w:rFonts w:ascii="Times New Roman" w:hAnsi="Times New Roman" w:cs="Times New Roman"/>
          <w:sz w:val="20"/>
          <w:szCs w:val="20"/>
        </w:rPr>
        <w:t xml:space="preserve"> </w:t>
      </w:r>
      <w:r w:rsidR="0018027B" w:rsidRPr="00BD05BC">
        <w:rPr>
          <w:rFonts w:ascii="Times New Roman" w:hAnsi="Times New Roman" w:cs="Times New Roman"/>
          <w:sz w:val="20"/>
          <w:szCs w:val="20"/>
        </w:rPr>
        <w:t xml:space="preserve">data-driven way, by finding which groups of biomarkers </w:t>
      </w:r>
      <w:r w:rsidR="0018027B">
        <w:rPr>
          <w:rFonts w:ascii="Times New Roman" w:hAnsi="Times New Roman" w:cs="Times New Roman"/>
          <w:sz w:val="20"/>
          <w:szCs w:val="20"/>
        </w:rPr>
        <w:t>show the highest correlations</w:t>
      </w:r>
      <w:r w:rsidR="0018027B" w:rsidRPr="00BD05BC">
        <w:rPr>
          <w:rFonts w:ascii="Times New Roman" w:hAnsi="Times New Roman" w:cs="Times New Roman"/>
          <w:sz w:val="20"/>
          <w:szCs w:val="20"/>
        </w:rPr>
        <w:t xml:space="preserve"> across all diseases being modelled.</w:t>
      </w:r>
    </w:p>
    <w:sectPr w:rsidR="00696AF9" w:rsidRPr="00BD05BC" w:rsidSect="00BD05BC">
      <w:pgSz w:w="11906" w:h="16838"/>
      <w:pgMar w:top="2127" w:right="1983" w:bottom="2269"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azvan Valentin Marinescu" w:date="2018-09-28T19:29:00Z" w:initials="RVM">
    <w:p w14:paraId="180A14CE" w14:textId="37FBB437" w:rsidR="00496BB6" w:rsidRDefault="00496BB6">
      <w:pPr>
        <w:pStyle w:val="CommentText"/>
      </w:pPr>
      <w:r>
        <w:rPr>
          <w:rStyle w:val="CommentReference"/>
        </w:rPr>
        <w:annotationRef/>
      </w:r>
      <w:r>
        <w:t xml:space="preserve">While I initially used the non-parametric GP model by </w:t>
      </w:r>
      <w:r w:rsidR="00190BE2">
        <w:t xml:space="preserve">you </w:t>
      </w:r>
      <w:r>
        <w:t xml:space="preserve">Marco, I had to switch to a parametric version as </w:t>
      </w:r>
      <w:r w:rsidR="00446BA7">
        <w:t>it was difficult to fit</w:t>
      </w:r>
      <w:r w:rsidR="00190BE2">
        <w:t xml:space="preserve"> under the new scheme with loopy belief propagation, since</w:t>
      </w:r>
      <w:r w:rsidR="00446BA7">
        <w:t xml:space="preserve"> I couldn’t compute the derivatives of some of the parameters.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0A14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0A14CE" w16cid:durableId="1F58FF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03E7E"/>
    <w:multiLevelType w:val="hybridMultilevel"/>
    <w:tmpl w:val="666000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2D5427A6"/>
    <w:multiLevelType w:val="hybridMultilevel"/>
    <w:tmpl w:val="AD8A35F4"/>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zvan Valentin Marinescu">
    <w15:presenceInfo w15:providerId="Windows Live" w15:userId="a184f8c4514c0a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F9"/>
    <w:rsid w:val="00005758"/>
    <w:rsid w:val="000217C0"/>
    <w:rsid w:val="00024304"/>
    <w:rsid w:val="000307C0"/>
    <w:rsid w:val="00036F20"/>
    <w:rsid w:val="000509BA"/>
    <w:rsid w:val="0005307F"/>
    <w:rsid w:val="00054617"/>
    <w:rsid w:val="00060558"/>
    <w:rsid w:val="0007367C"/>
    <w:rsid w:val="00082036"/>
    <w:rsid w:val="000871A1"/>
    <w:rsid w:val="00092C7C"/>
    <w:rsid w:val="000A1469"/>
    <w:rsid w:val="000A314A"/>
    <w:rsid w:val="000A626A"/>
    <w:rsid w:val="000B0DB8"/>
    <w:rsid w:val="000B25FF"/>
    <w:rsid w:val="000B5033"/>
    <w:rsid w:val="000C1ED0"/>
    <w:rsid w:val="000C2967"/>
    <w:rsid w:val="000C7441"/>
    <w:rsid w:val="000D1FF3"/>
    <w:rsid w:val="000D3CE4"/>
    <w:rsid w:val="000D5F79"/>
    <w:rsid w:val="000D7F5B"/>
    <w:rsid w:val="000E09C6"/>
    <w:rsid w:val="000E0A7B"/>
    <w:rsid w:val="000E7980"/>
    <w:rsid w:val="000F2463"/>
    <w:rsid w:val="000F5D7D"/>
    <w:rsid w:val="000F7B3B"/>
    <w:rsid w:val="00100BE1"/>
    <w:rsid w:val="00103BFF"/>
    <w:rsid w:val="00107045"/>
    <w:rsid w:val="0010708E"/>
    <w:rsid w:val="00107E3D"/>
    <w:rsid w:val="00116D36"/>
    <w:rsid w:val="0012383E"/>
    <w:rsid w:val="0013257D"/>
    <w:rsid w:val="001325CD"/>
    <w:rsid w:val="00132FC3"/>
    <w:rsid w:val="00135669"/>
    <w:rsid w:val="00137FF0"/>
    <w:rsid w:val="00143BE3"/>
    <w:rsid w:val="00144FCC"/>
    <w:rsid w:val="00151527"/>
    <w:rsid w:val="0015610B"/>
    <w:rsid w:val="00156333"/>
    <w:rsid w:val="001674C9"/>
    <w:rsid w:val="00174837"/>
    <w:rsid w:val="00175889"/>
    <w:rsid w:val="0018027B"/>
    <w:rsid w:val="0018178C"/>
    <w:rsid w:val="00186E43"/>
    <w:rsid w:val="00187BB6"/>
    <w:rsid w:val="00190BE2"/>
    <w:rsid w:val="001915BD"/>
    <w:rsid w:val="001957DE"/>
    <w:rsid w:val="001A381D"/>
    <w:rsid w:val="001A6ED9"/>
    <w:rsid w:val="001A713C"/>
    <w:rsid w:val="001B5B89"/>
    <w:rsid w:val="001C4BF1"/>
    <w:rsid w:val="001C5E99"/>
    <w:rsid w:val="001D06C1"/>
    <w:rsid w:val="001D2AAF"/>
    <w:rsid w:val="001D4923"/>
    <w:rsid w:val="001E4279"/>
    <w:rsid w:val="001F128A"/>
    <w:rsid w:val="001F3D5F"/>
    <w:rsid w:val="001F3D94"/>
    <w:rsid w:val="001F4254"/>
    <w:rsid w:val="001F4627"/>
    <w:rsid w:val="00207CAC"/>
    <w:rsid w:val="00210877"/>
    <w:rsid w:val="00210A22"/>
    <w:rsid w:val="00213474"/>
    <w:rsid w:val="00216E52"/>
    <w:rsid w:val="00217859"/>
    <w:rsid w:val="00223313"/>
    <w:rsid w:val="00223D02"/>
    <w:rsid w:val="002244C0"/>
    <w:rsid w:val="00230145"/>
    <w:rsid w:val="00233756"/>
    <w:rsid w:val="00250840"/>
    <w:rsid w:val="002607C2"/>
    <w:rsid w:val="002611F2"/>
    <w:rsid w:val="002642B0"/>
    <w:rsid w:val="0026752C"/>
    <w:rsid w:val="00274675"/>
    <w:rsid w:val="00285F2B"/>
    <w:rsid w:val="00290B2E"/>
    <w:rsid w:val="002A66AB"/>
    <w:rsid w:val="002B40C3"/>
    <w:rsid w:val="002B4607"/>
    <w:rsid w:val="002B6D48"/>
    <w:rsid w:val="002C1F19"/>
    <w:rsid w:val="002C5110"/>
    <w:rsid w:val="002D2CF4"/>
    <w:rsid w:val="002D7BF1"/>
    <w:rsid w:val="002E6004"/>
    <w:rsid w:val="002F363D"/>
    <w:rsid w:val="003078EC"/>
    <w:rsid w:val="00307A46"/>
    <w:rsid w:val="00307EF5"/>
    <w:rsid w:val="003145B3"/>
    <w:rsid w:val="00315884"/>
    <w:rsid w:val="0031703B"/>
    <w:rsid w:val="00317857"/>
    <w:rsid w:val="00322B91"/>
    <w:rsid w:val="003242F0"/>
    <w:rsid w:val="00324672"/>
    <w:rsid w:val="003362F9"/>
    <w:rsid w:val="0033741F"/>
    <w:rsid w:val="003403E8"/>
    <w:rsid w:val="0034537D"/>
    <w:rsid w:val="00347B5F"/>
    <w:rsid w:val="003516EE"/>
    <w:rsid w:val="00354E36"/>
    <w:rsid w:val="0036180C"/>
    <w:rsid w:val="00375713"/>
    <w:rsid w:val="00375A41"/>
    <w:rsid w:val="0038697E"/>
    <w:rsid w:val="00390233"/>
    <w:rsid w:val="003B25C5"/>
    <w:rsid w:val="003B67DC"/>
    <w:rsid w:val="003B6965"/>
    <w:rsid w:val="003C1C29"/>
    <w:rsid w:val="003C21A0"/>
    <w:rsid w:val="003C2BA1"/>
    <w:rsid w:val="003C3D88"/>
    <w:rsid w:val="003D1319"/>
    <w:rsid w:val="003D305F"/>
    <w:rsid w:val="003D637B"/>
    <w:rsid w:val="003D65E2"/>
    <w:rsid w:val="003E7045"/>
    <w:rsid w:val="003E7422"/>
    <w:rsid w:val="003F525E"/>
    <w:rsid w:val="00400FCD"/>
    <w:rsid w:val="004126D6"/>
    <w:rsid w:val="004149C7"/>
    <w:rsid w:val="00414CB8"/>
    <w:rsid w:val="00415118"/>
    <w:rsid w:val="00417B5F"/>
    <w:rsid w:val="00420140"/>
    <w:rsid w:val="004231A1"/>
    <w:rsid w:val="004332C1"/>
    <w:rsid w:val="00437720"/>
    <w:rsid w:val="0044223E"/>
    <w:rsid w:val="00446BA7"/>
    <w:rsid w:val="00457406"/>
    <w:rsid w:val="00460C0C"/>
    <w:rsid w:val="004640A7"/>
    <w:rsid w:val="004708BE"/>
    <w:rsid w:val="00471E30"/>
    <w:rsid w:val="004775D2"/>
    <w:rsid w:val="00482C59"/>
    <w:rsid w:val="00483ADB"/>
    <w:rsid w:val="004853C4"/>
    <w:rsid w:val="00495DA7"/>
    <w:rsid w:val="00495FCC"/>
    <w:rsid w:val="00496818"/>
    <w:rsid w:val="00496937"/>
    <w:rsid w:val="00496BB6"/>
    <w:rsid w:val="004A2AA3"/>
    <w:rsid w:val="004A475B"/>
    <w:rsid w:val="004B092B"/>
    <w:rsid w:val="004B12D4"/>
    <w:rsid w:val="004C1367"/>
    <w:rsid w:val="004C1890"/>
    <w:rsid w:val="004C2019"/>
    <w:rsid w:val="004C378F"/>
    <w:rsid w:val="004D4BBE"/>
    <w:rsid w:val="004E0C3E"/>
    <w:rsid w:val="004E4BB0"/>
    <w:rsid w:val="004E7641"/>
    <w:rsid w:val="005078FA"/>
    <w:rsid w:val="00511A4E"/>
    <w:rsid w:val="00512C56"/>
    <w:rsid w:val="0051664E"/>
    <w:rsid w:val="005236D3"/>
    <w:rsid w:val="00523BF2"/>
    <w:rsid w:val="00524759"/>
    <w:rsid w:val="00540BF5"/>
    <w:rsid w:val="00540E3B"/>
    <w:rsid w:val="005412E0"/>
    <w:rsid w:val="00544EC6"/>
    <w:rsid w:val="005468B4"/>
    <w:rsid w:val="005611AB"/>
    <w:rsid w:val="00571CDA"/>
    <w:rsid w:val="00576BF0"/>
    <w:rsid w:val="00576E68"/>
    <w:rsid w:val="00577C42"/>
    <w:rsid w:val="00580362"/>
    <w:rsid w:val="0058695E"/>
    <w:rsid w:val="00587394"/>
    <w:rsid w:val="00587814"/>
    <w:rsid w:val="00590176"/>
    <w:rsid w:val="005915EB"/>
    <w:rsid w:val="0059169E"/>
    <w:rsid w:val="00593B14"/>
    <w:rsid w:val="005A0790"/>
    <w:rsid w:val="005B218B"/>
    <w:rsid w:val="005B5CC8"/>
    <w:rsid w:val="005C2DE4"/>
    <w:rsid w:val="005C3C84"/>
    <w:rsid w:val="005C45F2"/>
    <w:rsid w:val="005D0FAE"/>
    <w:rsid w:val="005D3823"/>
    <w:rsid w:val="005D3C68"/>
    <w:rsid w:val="005D7341"/>
    <w:rsid w:val="005E5123"/>
    <w:rsid w:val="005E7B27"/>
    <w:rsid w:val="005E7DFF"/>
    <w:rsid w:val="00606463"/>
    <w:rsid w:val="00607822"/>
    <w:rsid w:val="0062056E"/>
    <w:rsid w:val="00621F43"/>
    <w:rsid w:val="00624E00"/>
    <w:rsid w:val="006354F8"/>
    <w:rsid w:val="00640125"/>
    <w:rsid w:val="00642074"/>
    <w:rsid w:val="0064335C"/>
    <w:rsid w:val="00650D5D"/>
    <w:rsid w:val="00652C49"/>
    <w:rsid w:val="00657806"/>
    <w:rsid w:val="00661D7B"/>
    <w:rsid w:val="00664542"/>
    <w:rsid w:val="006719B5"/>
    <w:rsid w:val="00672E1B"/>
    <w:rsid w:val="00673AC8"/>
    <w:rsid w:val="00675F21"/>
    <w:rsid w:val="00680514"/>
    <w:rsid w:val="00680739"/>
    <w:rsid w:val="00682647"/>
    <w:rsid w:val="00683A0A"/>
    <w:rsid w:val="00693953"/>
    <w:rsid w:val="00696AF9"/>
    <w:rsid w:val="006A0339"/>
    <w:rsid w:val="006A03DF"/>
    <w:rsid w:val="006A2428"/>
    <w:rsid w:val="006A5EC7"/>
    <w:rsid w:val="006A732E"/>
    <w:rsid w:val="006B0559"/>
    <w:rsid w:val="006B12D1"/>
    <w:rsid w:val="006B707A"/>
    <w:rsid w:val="006B7E9C"/>
    <w:rsid w:val="006C127B"/>
    <w:rsid w:val="006C7196"/>
    <w:rsid w:val="006D4F3D"/>
    <w:rsid w:val="006E1D73"/>
    <w:rsid w:val="006E7EE1"/>
    <w:rsid w:val="006F1488"/>
    <w:rsid w:val="006F1753"/>
    <w:rsid w:val="006F1C4F"/>
    <w:rsid w:val="006F1CE6"/>
    <w:rsid w:val="006F3D30"/>
    <w:rsid w:val="006F4CA0"/>
    <w:rsid w:val="00700E38"/>
    <w:rsid w:val="00720B21"/>
    <w:rsid w:val="00722A48"/>
    <w:rsid w:val="00735B78"/>
    <w:rsid w:val="00737343"/>
    <w:rsid w:val="00745731"/>
    <w:rsid w:val="007469AA"/>
    <w:rsid w:val="0075039A"/>
    <w:rsid w:val="00751490"/>
    <w:rsid w:val="007520CE"/>
    <w:rsid w:val="00752A1A"/>
    <w:rsid w:val="00756139"/>
    <w:rsid w:val="00760391"/>
    <w:rsid w:val="00762C6F"/>
    <w:rsid w:val="007715AC"/>
    <w:rsid w:val="0077231D"/>
    <w:rsid w:val="00777863"/>
    <w:rsid w:val="00782D89"/>
    <w:rsid w:val="007854DF"/>
    <w:rsid w:val="00785A6C"/>
    <w:rsid w:val="0079033D"/>
    <w:rsid w:val="007921B0"/>
    <w:rsid w:val="00792F51"/>
    <w:rsid w:val="007957B9"/>
    <w:rsid w:val="007A3036"/>
    <w:rsid w:val="007B72AD"/>
    <w:rsid w:val="007C2BCA"/>
    <w:rsid w:val="007C3EAB"/>
    <w:rsid w:val="007D005A"/>
    <w:rsid w:val="007D2E45"/>
    <w:rsid w:val="007D4DD5"/>
    <w:rsid w:val="007E27F1"/>
    <w:rsid w:val="007E4B75"/>
    <w:rsid w:val="007E512F"/>
    <w:rsid w:val="007F31B0"/>
    <w:rsid w:val="007F40AC"/>
    <w:rsid w:val="007F489C"/>
    <w:rsid w:val="008107AE"/>
    <w:rsid w:val="00813A3F"/>
    <w:rsid w:val="00816A2D"/>
    <w:rsid w:val="00820ED4"/>
    <w:rsid w:val="008217EB"/>
    <w:rsid w:val="00822636"/>
    <w:rsid w:val="008276F0"/>
    <w:rsid w:val="00835D76"/>
    <w:rsid w:val="00837A41"/>
    <w:rsid w:val="0084045A"/>
    <w:rsid w:val="00850C05"/>
    <w:rsid w:val="00852D5F"/>
    <w:rsid w:val="00860CE2"/>
    <w:rsid w:val="00863C0F"/>
    <w:rsid w:val="00872470"/>
    <w:rsid w:val="00882951"/>
    <w:rsid w:val="00885049"/>
    <w:rsid w:val="0088553D"/>
    <w:rsid w:val="00892598"/>
    <w:rsid w:val="0089310C"/>
    <w:rsid w:val="008973D2"/>
    <w:rsid w:val="008A2A50"/>
    <w:rsid w:val="008C473B"/>
    <w:rsid w:val="008C55EB"/>
    <w:rsid w:val="008C675B"/>
    <w:rsid w:val="008E25E0"/>
    <w:rsid w:val="00900100"/>
    <w:rsid w:val="00902887"/>
    <w:rsid w:val="00911CD3"/>
    <w:rsid w:val="00913492"/>
    <w:rsid w:val="00926742"/>
    <w:rsid w:val="00933AE5"/>
    <w:rsid w:val="00934D49"/>
    <w:rsid w:val="00941A31"/>
    <w:rsid w:val="00943648"/>
    <w:rsid w:val="00954EE8"/>
    <w:rsid w:val="0095696B"/>
    <w:rsid w:val="00957F83"/>
    <w:rsid w:val="00962D78"/>
    <w:rsid w:val="0097360B"/>
    <w:rsid w:val="00974B38"/>
    <w:rsid w:val="00976A6C"/>
    <w:rsid w:val="009802D8"/>
    <w:rsid w:val="00980440"/>
    <w:rsid w:val="009902DB"/>
    <w:rsid w:val="009915A2"/>
    <w:rsid w:val="00991C79"/>
    <w:rsid w:val="009A2DEF"/>
    <w:rsid w:val="009A52B6"/>
    <w:rsid w:val="009C1602"/>
    <w:rsid w:val="009C1BBD"/>
    <w:rsid w:val="009D09BB"/>
    <w:rsid w:val="009D3EB5"/>
    <w:rsid w:val="009D5937"/>
    <w:rsid w:val="009E31B8"/>
    <w:rsid w:val="009E4F54"/>
    <w:rsid w:val="009F1F35"/>
    <w:rsid w:val="00A020DC"/>
    <w:rsid w:val="00A06D79"/>
    <w:rsid w:val="00A13011"/>
    <w:rsid w:val="00A13583"/>
    <w:rsid w:val="00A164C4"/>
    <w:rsid w:val="00A24490"/>
    <w:rsid w:val="00A257B5"/>
    <w:rsid w:val="00A34E00"/>
    <w:rsid w:val="00A35EFC"/>
    <w:rsid w:val="00A418AA"/>
    <w:rsid w:val="00A43E8B"/>
    <w:rsid w:val="00A45C01"/>
    <w:rsid w:val="00A47A26"/>
    <w:rsid w:val="00A528C8"/>
    <w:rsid w:val="00A7710B"/>
    <w:rsid w:val="00A81DBD"/>
    <w:rsid w:val="00A81F78"/>
    <w:rsid w:val="00A90BBD"/>
    <w:rsid w:val="00A9165C"/>
    <w:rsid w:val="00AB135E"/>
    <w:rsid w:val="00AB444B"/>
    <w:rsid w:val="00AC0226"/>
    <w:rsid w:val="00AC1F69"/>
    <w:rsid w:val="00AC7310"/>
    <w:rsid w:val="00AD1806"/>
    <w:rsid w:val="00AD1D78"/>
    <w:rsid w:val="00AD743A"/>
    <w:rsid w:val="00AE26EB"/>
    <w:rsid w:val="00AE7799"/>
    <w:rsid w:val="00AF23A3"/>
    <w:rsid w:val="00AF7229"/>
    <w:rsid w:val="00B000B8"/>
    <w:rsid w:val="00B00428"/>
    <w:rsid w:val="00B02CA7"/>
    <w:rsid w:val="00B05798"/>
    <w:rsid w:val="00B0737A"/>
    <w:rsid w:val="00B07943"/>
    <w:rsid w:val="00B2075A"/>
    <w:rsid w:val="00B238FB"/>
    <w:rsid w:val="00B26B78"/>
    <w:rsid w:val="00B27EA9"/>
    <w:rsid w:val="00B30EB0"/>
    <w:rsid w:val="00B55902"/>
    <w:rsid w:val="00B576B8"/>
    <w:rsid w:val="00B6304B"/>
    <w:rsid w:val="00B74118"/>
    <w:rsid w:val="00B75872"/>
    <w:rsid w:val="00B8014A"/>
    <w:rsid w:val="00B852BB"/>
    <w:rsid w:val="00B86410"/>
    <w:rsid w:val="00B87E56"/>
    <w:rsid w:val="00B9498D"/>
    <w:rsid w:val="00B94CDC"/>
    <w:rsid w:val="00B97C1E"/>
    <w:rsid w:val="00BA26F9"/>
    <w:rsid w:val="00BB54E3"/>
    <w:rsid w:val="00BB5EF3"/>
    <w:rsid w:val="00BC2BF4"/>
    <w:rsid w:val="00BD024C"/>
    <w:rsid w:val="00BD05BC"/>
    <w:rsid w:val="00BD7250"/>
    <w:rsid w:val="00BE0B48"/>
    <w:rsid w:val="00BE0E79"/>
    <w:rsid w:val="00BE749B"/>
    <w:rsid w:val="00BF377C"/>
    <w:rsid w:val="00BF5BBA"/>
    <w:rsid w:val="00BF60F4"/>
    <w:rsid w:val="00BF61AF"/>
    <w:rsid w:val="00C00C35"/>
    <w:rsid w:val="00C02503"/>
    <w:rsid w:val="00C04A52"/>
    <w:rsid w:val="00C11DD4"/>
    <w:rsid w:val="00C22011"/>
    <w:rsid w:val="00C23E6E"/>
    <w:rsid w:val="00C3716F"/>
    <w:rsid w:val="00C42B03"/>
    <w:rsid w:val="00C45A1A"/>
    <w:rsid w:val="00C465FC"/>
    <w:rsid w:val="00C500CB"/>
    <w:rsid w:val="00C5436D"/>
    <w:rsid w:val="00C57527"/>
    <w:rsid w:val="00C75A1B"/>
    <w:rsid w:val="00C76399"/>
    <w:rsid w:val="00C77D44"/>
    <w:rsid w:val="00C870D4"/>
    <w:rsid w:val="00C93DD0"/>
    <w:rsid w:val="00C942CC"/>
    <w:rsid w:val="00CA2824"/>
    <w:rsid w:val="00CA48EA"/>
    <w:rsid w:val="00CA4A61"/>
    <w:rsid w:val="00CB06DD"/>
    <w:rsid w:val="00CB343F"/>
    <w:rsid w:val="00CC2C7B"/>
    <w:rsid w:val="00CC6F10"/>
    <w:rsid w:val="00CD10BC"/>
    <w:rsid w:val="00CD4BAF"/>
    <w:rsid w:val="00CE2CEB"/>
    <w:rsid w:val="00CF19E3"/>
    <w:rsid w:val="00D00387"/>
    <w:rsid w:val="00D06BC0"/>
    <w:rsid w:val="00D14082"/>
    <w:rsid w:val="00D164D8"/>
    <w:rsid w:val="00D174C8"/>
    <w:rsid w:val="00D17773"/>
    <w:rsid w:val="00D221B1"/>
    <w:rsid w:val="00D264B4"/>
    <w:rsid w:val="00D33830"/>
    <w:rsid w:val="00D3437C"/>
    <w:rsid w:val="00D41151"/>
    <w:rsid w:val="00D47B06"/>
    <w:rsid w:val="00D510F2"/>
    <w:rsid w:val="00D6275C"/>
    <w:rsid w:val="00D647AC"/>
    <w:rsid w:val="00D65733"/>
    <w:rsid w:val="00D71D46"/>
    <w:rsid w:val="00D735EE"/>
    <w:rsid w:val="00D74CE8"/>
    <w:rsid w:val="00D7780D"/>
    <w:rsid w:val="00D96600"/>
    <w:rsid w:val="00DA001B"/>
    <w:rsid w:val="00DA0070"/>
    <w:rsid w:val="00DB1477"/>
    <w:rsid w:val="00DB38FC"/>
    <w:rsid w:val="00DC24A4"/>
    <w:rsid w:val="00DC77CD"/>
    <w:rsid w:val="00DD08FC"/>
    <w:rsid w:val="00DD3D37"/>
    <w:rsid w:val="00DD64FE"/>
    <w:rsid w:val="00DE5907"/>
    <w:rsid w:val="00DF20A8"/>
    <w:rsid w:val="00DF2476"/>
    <w:rsid w:val="00DF6899"/>
    <w:rsid w:val="00E022E2"/>
    <w:rsid w:val="00E066BB"/>
    <w:rsid w:val="00E07368"/>
    <w:rsid w:val="00E201DF"/>
    <w:rsid w:val="00E21533"/>
    <w:rsid w:val="00E234A1"/>
    <w:rsid w:val="00E2748D"/>
    <w:rsid w:val="00E30A4A"/>
    <w:rsid w:val="00E30B4D"/>
    <w:rsid w:val="00E32D67"/>
    <w:rsid w:val="00E354E7"/>
    <w:rsid w:val="00E35B3C"/>
    <w:rsid w:val="00E3766B"/>
    <w:rsid w:val="00E558DF"/>
    <w:rsid w:val="00E55F02"/>
    <w:rsid w:val="00E5653A"/>
    <w:rsid w:val="00E70DD3"/>
    <w:rsid w:val="00E7214C"/>
    <w:rsid w:val="00E80530"/>
    <w:rsid w:val="00E82A4B"/>
    <w:rsid w:val="00E84AFC"/>
    <w:rsid w:val="00E9027A"/>
    <w:rsid w:val="00E9329A"/>
    <w:rsid w:val="00EA2A5D"/>
    <w:rsid w:val="00EA3AD5"/>
    <w:rsid w:val="00EA3BBE"/>
    <w:rsid w:val="00EB545C"/>
    <w:rsid w:val="00EB779A"/>
    <w:rsid w:val="00EC7018"/>
    <w:rsid w:val="00EC7224"/>
    <w:rsid w:val="00ED6C8D"/>
    <w:rsid w:val="00EE2D8E"/>
    <w:rsid w:val="00EE5C84"/>
    <w:rsid w:val="00EF457B"/>
    <w:rsid w:val="00F02BF6"/>
    <w:rsid w:val="00F055C3"/>
    <w:rsid w:val="00F0599C"/>
    <w:rsid w:val="00F07880"/>
    <w:rsid w:val="00F12B04"/>
    <w:rsid w:val="00F20539"/>
    <w:rsid w:val="00F2200D"/>
    <w:rsid w:val="00F23440"/>
    <w:rsid w:val="00F30C0C"/>
    <w:rsid w:val="00F35204"/>
    <w:rsid w:val="00F371F2"/>
    <w:rsid w:val="00F44CF1"/>
    <w:rsid w:val="00F5047A"/>
    <w:rsid w:val="00F5308B"/>
    <w:rsid w:val="00F56201"/>
    <w:rsid w:val="00F63747"/>
    <w:rsid w:val="00F64AAE"/>
    <w:rsid w:val="00F64D9F"/>
    <w:rsid w:val="00F64FF6"/>
    <w:rsid w:val="00F808A0"/>
    <w:rsid w:val="00F82A4A"/>
    <w:rsid w:val="00FA0127"/>
    <w:rsid w:val="00FA3522"/>
    <w:rsid w:val="00FA3A44"/>
    <w:rsid w:val="00FA455E"/>
    <w:rsid w:val="00FA4ED7"/>
    <w:rsid w:val="00FA593F"/>
    <w:rsid w:val="00FB0E26"/>
    <w:rsid w:val="00FB16BE"/>
    <w:rsid w:val="00FB3992"/>
    <w:rsid w:val="00FB4CBB"/>
    <w:rsid w:val="00FB69B9"/>
    <w:rsid w:val="00FB78A9"/>
    <w:rsid w:val="00FC1084"/>
    <w:rsid w:val="00FC129B"/>
    <w:rsid w:val="00FC3843"/>
    <w:rsid w:val="00FE1BCD"/>
    <w:rsid w:val="00FE3128"/>
    <w:rsid w:val="00FE4C45"/>
    <w:rsid w:val="00FE51B0"/>
    <w:rsid w:val="00FE7499"/>
    <w:rsid w:val="00FF5BD9"/>
    <w:rsid w:val="00FF7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1985"/>
  <w15:chartTrackingRefBased/>
  <w15:docId w15:val="{52615C70-EE53-4717-A383-B0906545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A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4C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A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6AF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96A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4C4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C2967"/>
    <w:pPr>
      <w:ind w:left="720"/>
      <w:contextualSpacing/>
    </w:pPr>
  </w:style>
  <w:style w:type="character" w:styleId="CommentReference">
    <w:name w:val="annotation reference"/>
    <w:basedOn w:val="DefaultParagraphFont"/>
    <w:uiPriority w:val="99"/>
    <w:semiHidden/>
    <w:unhideWhenUsed/>
    <w:rsid w:val="00496BB6"/>
    <w:rPr>
      <w:sz w:val="16"/>
      <w:szCs w:val="16"/>
    </w:rPr>
  </w:style>
  <w:style w:type="paragraph" w:styleId="CommentText">
    <w:name w:val="annotation text"/>
    <w:basedOn w:val="Normal"/>
    <w:link w:val="CommentTextChar"/>
    <w:uiPriority w:val="99"/>
    <w:semiHidden/>
    <w:unhideWhenUsed/>
    <w:rsid w:val="00496BB6"/>
    <w:pPr>
      <w:spacing w:line="240" w:lineRule="auto"/>
    </w:pPr>
    <w:rPr>
      <w:sz w:val="20"/>
      <w:szCs w:val="20"/>
    </w:rPr>
  </w:style>
  <w:style w:type="character" w:customStyle="1" w:styleId="CommentTextChar">
    <w:name w:val="Comment Text Char"/>
    <w:basedOn w:val="DefaultParagraphFont"/>
    <w:link w:val="CommentText"/>
    <w:uiPriority w:val="99"/>
    <w:semiHidden/>
    <w:rsid w:val="00496BB6"/>
    <w:rPr>
      <w:sz w:val="20"/>
      <w:szCs w:val="20"/>
    </w:rPr>
  </w:style>
  <w:style w:type="paragraph" w:styleId="CommentSubject">
    <w:name w:val="annotation subject"/>
    <w:basedOn w:val="CommentText"/>
    <w:next w:val="CommentText"/>
    <w:link w:val="CommentSubjectChar"/>
    <w:uiPriority w:val="99"/>
    <w:semiHidden/>
    <w:unhideWhenUsed/>
    <w:rsid w:val="00496BB6"/>
    <w:rPr>
      <w:b/>
      <w:bCs/>
    </w:rPr>
  </w:style>
  <w:style w:type="character" w:customStyle="1" w:styleId="CommentSubjectChar">
    <w:name w:val="Comment Subject Char"/>
    <w:basedOn w:val="CommentTextChar"/>
    <w:link w:val="CommentSubject"/>
    <w:uiPriority w:val="99"/>
    <w:semiHidden/>
    <w:rsid w:val="00496BB6"/>
    <w:rPr>
      <w:b/>
      <w:bCs/>
      <w:sz w:val="20"/>
      <w:szCs w:val="20"/>
    </w:rPr>
  </w:style>
  <w:style w:type="paragraph" w:styleId="BalloonText">
    <w:name w:val="Balloon Text"/>
    <w:basedOn w:val="Normal"/>
    <w:link w:val="BalloonTextChar"/>
    <w:uiPriority w:val="99"/>
    <w:semiHidden/>
    <w:unhideWhenUsed/>
    <w:rsid w:val="00496B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B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microsoft.com/office/2016/09/relationships/commentsIds" Target="commentsIds.xml"/><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3860</TotalTime>
  <Pages>12</Pages>
  <Words>4373</Words>
  <Characters>24931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Valentin Marinescu</dc:creator>
  <cp:keywords/>
  <dc:description/>
  <cp:lastModifiedBy>Razvan Valentin Marinescu</cp:lastModifiedBy>
  <cp:revision>522</cp:revision>
  <dcterms:created xsi:type="dcterms:W3CDTF">2018-09-27T14:10:00Z</dcterms:created>
  <dcterms:modified xsi:type="dcterms:W3CDTF">2018-09-30T17:52:00Z</dcterms:modified>
</cp:coreProperties>
</file>