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27C1A" w14:textId="70F714CD" w:rsidR="00673379" w:rsidRDefault="00C60283" w:rsidP="00673379">
      <w:r>
        <w:t xml:space="preserve">Max </w:t>
      </w:r>
      <w:r w:rsidR="00673379">
        <w:t>3000 char</w:t>
      </w:r>
      <w:r w:rsidR="00CC5B65">
        <w:t xml:space="preserve"> – see below rebuttal guidelines and full reviews.</w:t>
      </w:r>
    </w:p>
    <w:p w14:paraId="69277E1F" w14:textId="54FFC761" w:rsidR="00C60283" w:rsidRDefault="00C60283" w:rsidP="00C60283">
      <w:pPr>
        <w:pStyle w:val="Heading2"/>
      </w:pPr>
      <w:r>
        <w:t xml:space="preserve">Rebuttal </w:t>
      </w:r>
    </w:p>
    <w:p w14:paraId="0917A9B7" w14:textId="17CB311A" w:rsidR="00C8766F" w:rsidRDefault="00673379" w:rsidP="00673379">
      <w:commentRangeStart w:id="0"/>
      <w:r>
        <w:t>The</w:t>
      </w:r>
      <w:commentRangeEnd w:id="0"/>
      <w:r w:rsidR="007C5889">
        <w:rPr>
          <w:rStyle w:val="CommentReference"/>
        </w:rPr>
        <w:commentReference w:id="0"/>
      </w:r>
      <w:r>
        <w:t xml:space="preserve"> reviewers highlighted several </w:t>
      </w:r>
      <w:commentRangeStart w:id="1"/>
      <w:r>
        <w:t xml:space="preserve">weaknesses </w:t>
      </w:r>
      <w:r w:rsidR="00C8766F">
        <w:t xml:space="preserve">and strengths </w:t>
      </w:r>
      <w:commentRangeEnd w:id="1"/>
      <w:r w:rsidR="004E4C09">
        <w:rPr>
          <w:rStyle w:val="CommentReference"/>
        </w:rPr>
        <w:commentReference w:id="1"/>
      </w:r>
      <w:r>
        <w:t xml:space="preserve">in our study. </w:t>
      </w:r>
      <w:r w:rsidR="00E110EE">
        <w:t xml:space="preserve">The key criticism was </w:t>
      </w:r>
      <w:r>
        <w:t xml:space="preserve">that the validation of </w:t>
      </w:r>
      <w:r w:rsidR="00B41657">
        <w:t>our</w:t>
      </w:r>
      <w:r>
        <w:t xml:space="preserve"> </w:t>
      </w:r>
      <w:r w:rsidR="00B41657">
        <w:t xml:space="preserve">Disease Knowledge Transfer (DKT) </w:t>
      </w:r>
      <w:r>
        <w:t xml:space="preserve">method is not quantitative and not sufficiently convincing (e.g. trajectories don't match well with experimental data). Another major criticism </w:t>
      </w:r>
      <w:r w:rsidR="00376231">
        <w:t xml:space="preserve">from reviewer 3 </w:t>
      </w:r>
      <w:r>
        <w:t xml:space="preserve">is that some regions in the brain are not affected by measurable pathological processes, and thus the model cannot estimate disease trajectories in such regions. </w:t>
      </w:r>
      <w:r w:rsidR="00DA1D33">
        <w:t xml:space="preserve">Another issue that came up was </w:t>
      </w:r>
      <w:r w:rsidR="00D01DF2">
        <w:t xml:space="preserve">that the methods section was not self-contained. </w:t>
      </w:r>
      <w:r w:rsidR="00C8766F">
        <w:t xml:space="preserve">In terms of key strengths, reviewers agreed that the problem of knowledge transfer to atypical neurodegenerative diseases is interesting, </w:t>
      </w:r>
      <w:r w:rsidR="00376231">
        <w:t xml:space="preserve">our </w:t>
      </w:r>
      <w:r w:rsidR="00C8766F">
        <w:t xml:space="preserve">proposed </w:t>
      </w:r>
      <w:r w:rsidR="00376231">
        <w:t xml:space="preserve">DKT </w:t>
      </w:r>
      <w:r w:rsidR="00C8766F">
        <w:t xml:space="preserve">method is </w:t>
      </w:r>
      <w:r w:rsidR="00376231">
        <w:t>novel</w:t>
      </w:r>
      <w:r w:rsidR="00C8766F">
        <w:t xml:space="preserve"> and that the paper is well motivated.  </w:t>
      </w:r>
    </w:p>
    <w:p w14:paraId="6BD68148" w14:textId="2B950030" w:rsidR="003464D5" w:rsidRDefault="00673379" w:rsidP="00673379">
      <w:del w:id="2" w:author="Neil Oxtoby" w:date="2018-05-02T15:07:00Z">
        <w:r w:rsidDel="004E4C09">
          <w:delText xml:space="preserve">We </w:delText>
        </w:r>
        <w:r w:rsidR="00C8766F" w:rsidDel="004E4C09">
          <w:delText>completely agree with t</w:delText>
        </w:r>
      </w:del>
      <w:ins w:id="3" w:author="Neil Oxtoby" w:date="2018-05-02T15:07:00Z">
        <w:r w:rsidR="004E4C09">
          <w:t>T</w:t>
        </w:r>
      </w:ins>
      <w:r w:rsidR="00C8766F">
        <w:t>he reviewers</w:t>
      </w:r>
      <w:ins w:id="4" w:author="Neil Oxtoby" w:date="2018-05-02T15:07:00Z">
        <w:r w:rsidR="004E4C09">
          <w:t>’</w:t>
        </w:r>
      </w:ins>
      <w:r w:rsidR="00C8766F">
        <w:t xml:space="preserve"> </w:t>
      </w:r>
      <w:del w:id="5" w:author="Neil Oxtoby" w:date="2018-05-02T15:07:00Z">
        <w:r w:rsidR="00C8766F" w:rsidDel="004E4C09">
          <w:delText xml:space="preserve">and we think the </w:delText>
        </w:r>
      </w:del>
      <w:r w:rsidR="00C8766F">
        <w:t xml:space="preserve">criticism is fair and substantiated. </w:t>
      </w:r>
      <w:r w:rsidR="00152F3A">
        <w:t>At the time of submission, w</w:t>
      </w:r>
      <w:r w:rsidR="00C8766F">
        <w:t xml:space="preserve">e were aware of the lack of </w:t>
      </w:r>
      <w:r w:rsidR="00152F3A">
        <w:t xml:space="preserve">quantitative metrics for validation, </w:t>
      </w:r>
      <w:commentRangeStart w:id="6"/>
      <w:r w:rsidR="00152F3A">
        <w:t xml:space="preserve">which we didn’t </w:t>
      </w:r>
      <w:r w:rsidR="00E31200">
        <w:t>perform</w:t>
      </w:r>
      <w:r w:rsidR="00152F3A">
        <w:t xml:space="preserve"> due to </w:t>
      </w:r>
      <w:del w:id="7" w:author="Neil Oxtoby" w:date="2018-05-02T15:08:00Z">
        <w:r w:rsidR="00152F3A" w:rsidDel="004E4C09">
          <w:delText xml:space="preserve">lack of </w:delText>
        </w:r>
      </w:del>
      <w:r w:rsidR="00152F3A">
        <w:t>time</w:t>
      </w:r>
      <w:ins w:id="8" w:author="Neil Oxtoby" w:date="2018-05-02T15:08:00Z">
        <w:r w:rsidR="004E4C09">
          <w:t xml:space="preserve"> constraints</w:t>
        </w:r>
      </w:ins>
      <w:commentRangeEnd w:id="6"/>
      <w:r w:rsidR="007C5889">
        <w:rPr>
          <w:rStyle w:val="CommentReference"/>
        </w:rPr>
        <w:commentReference w:id="6"/>
      </w:r>
      <w:r w:rsidR="00152F3A">
        <w:t xml:space="preserve">. </w:t>
      </w:r>
      <w:commentRangeStart w:id="9"/>
      <w:commentRangeStart w:id="10"/>
      <w:del w:id="11" w:author="Neil Oxtoby" w:date="2018-05-02T15:08:00Z">
        <w:r w:rsidR="005E31EF" w:rsidDel="004E4C09">
          <w:delText>However, w</w:delText>
        </w:r>
      </w:del>
      <w:ins w:id="12" w:author="Neil Oxtoby" w:date="2018-05-02T15:08:00Z">
        <w:r w:rsidR="004E4C09">
          <w:t>W</w:t>
        </w:r>
      </w:ins>
      <w:r w:rsidR="005E31EF">
        <w:t xml:space="preserve">e have since done some preliminary performance evaluation and showed </w:t>
      </w:r>
      <w:ins w:id="13" w:author="Neil Oxtoby" w:date="2018-05-02T15:09:00Z">
        <w:r w:rsidR="004E4C09">
          <w:t xml:space="preserve">quantitatively </w:t>
        </w:r>
      </w:ins>
      <w:r w:rsidR="005E31EF">
        <w:t xml:space="preserve">that </w:t>
      </w:r>
      <w:ins w:id="14" w:author="Neil Oxtoby" w:date="2018-05-02T15:09:00Z">
        <w:r w:rsidR="004E4C09">
          <w:t xml:space="preserve">DKT from </w:t>
        </w:r>
        <w:proofErr w:type="spellStart"/>
        <w:r w:rsidR="004E4C09">
          <w:t>tAD</w:t>
        </w:r>
        <w:proofErr w:type="spellEnd"/>
        <w:r w:rsidR="004E4C09">
          <w:t xml:space="preserve"> to PCA </w:t>
        </w:r>
      </w:ins>
      <w:del w:id="15" w:author="Neil Oxtoby" w:date="2018-05-02T15:09:00Z">
        <w:r w:rsidR="005E31EF" w:rsidDel="004E4C09">
          <w:delText xml:space="preserve">the additional knowledge from typical AD </w:delText>
        </w:r>
      </w:del>
      <w:r w:rsidR="005E31EF">
        <w:t xml:space="preserve">yields better predictions </w:t>
      </w:r>
      <w:del w:id="16" w:author="Neil Oxtoby" w:date="2018-05-02T15:10:00Z">
        <w:r w:rsidR="005E31EF" w:rsidDel="004E4C09">
          <w:delText>compared to</w:delText>
        </w:r>
      </w:del>
      <w:ins w:id="17" w:author="Neil Oxtoby" w:date="2018-05-02T15:10:00Z">
        <w:r w:rsidR="004E4C09">
          <w:t>than</w:t>
        </w:r>
      </w:ins>
      <w:r w:rsidR="005E31EF">
        <w:t xml:space="preserve"> when not using </w:t>
      </w:r>
      <w:del w:id="18" w:author="Neil Oxtoby" w:date="2018-05-02T15:10:00Z">
        <w:r w:rsidR="005E31EF" w:rsidDel="004E4C09">
          <w:delText xml:space="preserve">the additional </w:delText>
        </w:r>
        <w:r w:rsidR="005C47EE" w:rsidDel="004E4C09">
          <w:delText>knowledge</w:delText>
        </w:r>
      </w:del>
      <w:ins w:id="19" w:author="Neil Oxtoby" w:date="2018-05-02T15:10:00Z">
        <w:r w:rsidR="004E4C09">
          <w:t>DKT</w:t>
        </w:r>
      </w:ins>
      <w:r w:rsidR="005C47EE">
        <w:t xml:space="preserve"> (RMSE=XX smaller in DKT model compared to simpler model with RMSE=XX, p &lt; 1e-XX)</w:t>
      </w:r>
      <w:commentRangeEnd w:id="9"/>
      <w:r w:rsidR="00E110EE">
        <w:rPr>
          <w:rStyle w:val="CommentReference"/>
        </w:rPr>
        <w:commentReference w:id="9"/>
      </w:r>
      <w:commentRangeEnd w:id="10"/>
      <w:r w:rsidR="004E4C09">
        <w:rPr>
          <w:rStyle w:val="CommentReference"/>
        </w:rPr>
        <w:commentReference w:id="10"/>
      </w:r>
      <w:r w:rsidR="005E31EF">
        <w:t>.</w:t>
      </w:r>
      <w:r w:rsidR="00A15EF6">
        <w:t xml:space="preserve"> </w:t>
      </w:r>
      <w:commentRangeStart w:id="20"/>
      <w:r w:rsidR="00E110EE">
        <w:t xml:space="preserve">The </w:t>
      </w:r>
      <w:r w:rsidR="00A15EF6">
        <w:t xml:space="preserve">qualitative validation </w:t>
      </w:r>
      <w:del w:id="21" w:author="Eshaghi, Arman" w:date="2018-05-02T15:35:00Z">
        <w:r w:rsidR="00E110EE" w:rsidDel="00162C21">
          <w:delText xml:space="preserve">also </w:delText>
        </w:r>
        <w:r w:rsidR="00A15EF6" w:rsidDel="00162C21">
          <w:delText xml:space="preserve">did not look very promising, which we </w:delText>
        </w:r>
        <w:commentRangeStart w:id="22"/>
        <w:r w:rsidR="00A15EF6" w:rsidDel="00162C21">
          <w:delText>attributed to a lack of disease signal in some regions</w:delText>
        </w:r>
        <w:commentRangeEnd w:id="22"/>
        <w:r w:rsidR="004E4C09" w:rsidDel="00162C21">
          <w:rPr>
            <w:rStyle w:val="CommentReference"/>
          </w:rPr>
          <w:commentReference w:id="22"/>
        </w:r>
      </w:del>
      <w:commentRangeEnd w:id="20"/>
      <w:ins w:id="23" w:author="Eshaghi, Arman" w:date="2018-05-02T15:35:00Z">
        <w:r w:rsidR="00162C21">
          <w:t>although not as comprehensive</w:t>
        </w:r>
        <w:bookmarkStart w:id="24" w:name="_GoBack"/>
        <w:bookmarkEnd w:id="24"/>
        <w:r w:rsidR="00162C21">
          <w:t xml:space="preserve"> </w:t>
        </w:r>
      </w:ins>
      <w:ins w:id="25" w:author="Eshaghi, Arman" w:date="2018-05-02T15:36:00Z">
        <w:r w:rsidR="00162C21">
          <w:t>were a proof of concept</w:t>
        </w:r>
      </w:ins>
      <w:del w:id="26" w:author="Eshaghi, Arman" w:date="2018-05-02T15:36:00Z">
        <w:r w:rsidR="00C25DFC" w:rsidDel="00162C21">
          <w:rPr>
            <w:rStyle w:val="CommentReference"/>
          </w:rPr>
          <w:commentReference w:id="20"/>
        </w:r>
      </w:del>
      <w:r w:rsidR="00BC32F2">
        <w:t xml:space="preserve">. Another </w:t>
      </w:r>
      <w:r w:rsidR="00CB71CB">
        <w:t xml:space="preserve">factor </w:t>
      </w:r>
      <w:commentRangeStart w:id="27"/>
      <w:r w:rsidR="00CB71CB">
        <w:t xml:space="preserve">biasing </w:t>
      </w:r>
      <w:commentRangeEnd w:id="27"/>
      <w:r w:rsidR="004E4C09">
        <w:rPr>
          <w:rStyle w:val="CommentReference"/>
        </w:rPr>
        <w:commentReference w:id="27"/>
      </w:r>
      <w:r w:rsidR="00CB71CB">
        <w:t>the results</w:t>
      </w:r>
      <w:r w:rsidR="00BC32F2">
        <w:t xml:space="preserve"> is that</w:t>
      </w:r>
      <w:r w:rsidR="00FC7496">
        <w:t xml:space="preserve">, due to lack of </w:t>
      </w:r>
      <w:r w:rsidR="00692A76">
        <w:t xml:space="preserve">pre-processed ADNI </w:t>
      </w:r>
      <w:r w:rsidR="00FC7496">
        <w:t>data,</w:t>
      </w:r>
      <w:r w:rsidR="00BC32F2">
        <w:t xml:space="preserve"> DTI measures were estimated </w:t>
      </w:r>
      <w:r w:rsidR="00FC7496">
        <w:t xml:space="preserve">only </w:t>
      </w:r>
      <w:r w:rsidR="00BC32F2">
        <w:t>from white matter</w:t>
      </w:r>
      <w:r w:rsidR="003464D5">
        <w:t xml:space="preserve"> (WM)</w:t>
      </w:r>
      <w:r w:rsidR="00FC7496">
        <w:t xml:space="preserve">. These </w:t>
      </w:r>
      <w:r w:rsidR="003464D5">
        <w:t>are not straightforwardly mapped to the functional units</w:t>
      </w:r>
      <w:r w:rsidR="00CB71CB">
        <w:t xml:space="preserve"> representing cortical regions,</w:t>
      </w:r>
      <w:r w:rsidR="003464D5">
        <w:t xml:space="preserve"> because some of the WM tracts connect regions from different functional units</w:t>
      </w:r>
      <w:r w:rsidR="00BC32F2">
        <w:t>.</w:t>
      </w:r>
      <w:r w:rsidR="00CB71CB">
        <w:t xml:space="preserve"> </w:t>
      </w:r>
      <w:r w:rsidR="003464D5">
        <w:t xml:space="preserve">Ideally, a better validation would use FDG or AV45 </w:t>
      </w:r>
      <w:r w:rsidR="00CB71CB">
        <w:t xml:space="preserve">cortical </w:t>
      </w:r>
      <w:r w:rsidR="003464D5">
        <w:t xml:space="preserve">measures from PCA patients for which the mapping of </w:t>
      </w:r>
      <w:r w:rsidR="00CB71CB">
        <w:t>such measures to functional units would be simple</w:t>
      </w:r>
      <w:r w:rsidR="003464D5">
        <w:t xml:space="preserve">, but we don’t have such data currently available. </w:t>
      </w:r>
      <w:commentRangeStart w:id="28"/>
      <w:r w:rsidR="003464D5">
        <w:t>Validation of the method is therefore not straightforward due to the lack of comprehensive, longitudinal and multimodal data in atypical neurodegenerative diseases</w:t>
      </w:r>
      <w:commentRangeEnd w:id="28"/>
      <w:r w:rsidR="00D31533">
        <w:rPr>
          <w:rStyle w:val="CommentReference"/>
        </w:rPr>
        <w:commentReference w:id="28"/>
      </w:r>
      <w:r w:rsidR="003464D5">
        <w:t xml:space="preserve">. </w:t>
      </w:r>
    </w:p>
    <w:p w14:paraId="1F2AA304" w14:textId="7742BA15" w:rsidR="003464D5" w:rsidRDefault="005E31EF" w:rsidP="00673379">
      <w:r>
        <w:t xml:space="preserve">Regarding </w:t>
      </w:r>
      <w:r w:rsidR="00692A76">
        <w:t>the second criticism --</w:t>
      </w:r>
      <w:r w:rsidR="00BC32F2">
        <w:t xml:space="preserve"> </w:t>
      </w:r>
      <w:commentRangeStart w:id="29"/>
      <w:r>
        <w:t xml:space="preserve">lack of disease signal in </w:t>
      </w:r>
      <w:r w:rsidR="00EF2A6F">
        <w:t>a particular region</w:t>
      </w:r>
      <w:r w:rsidR="00692A76">
        <w:t xml:space="preserve"> </w:t>
      </w:r>
      <w:commentRangeEnd w:id="29"/>
      <w:r w:rsidR="00D31533">
        <w:rPr>
          <w:rStyle w:val="CommentReference"/>
        </w:rPr>
        <w:commentReference w:id="29"/>
      </w:r>
      <w:r w:rsidR="00692A76">
        <w:t xml:space="preserve">-- </w:t>
      </w:r>
      <w:r w:rsidR="008130CF">
        <w:t xml:space="preserve">this is a limitation of the input </w:t>
      </w:r>
      <w:r w:rsidR="00692A76">
        <w:t xml:space="preserve">data. However, </w:t>
      </w:r>
      <w:r w:rsidR="008130CF">
        <w:t xml:space="preserve">we believe our model can </w:t>
      </w:r>
      <w:r w:rsidR="00692A76">
        <w:t xml:space="preserve">deal with this in the best way possible </w:t>
      </w:r>
      <w:r w:rsidR="008130CF">
        <w:t>by performing extrapolation of the trajectories when required</w:t>
      </w:r>
      <w:r w:rsidR="00692A76">
        <w:t>,</w:t>
      </w:r>
      <w:r w:rsidR="008130CF">
        <w:t xml:space="preserve"> but also not being prone to overfitting b</w:t>
      </w:r>
      <w:r w:rsidR="00692A76">
        <w:t xml:space="preserve">y projecting the data to </w:t>
      </w:r>
      <w:r w:rsidR="008130CF">
        <w:t>low-dimensional manifold</w:t>
      </w:r>
      <w:r w:rsidR="00692A76">
        <w:t>s</w:t>
      </w:r>
      <w:r w:rsidR="008130CF">
        <w:t xml:space="preserve">. </w:t>
      </w:r>
      <w:r w:rsidR="00692A76">
        <w:t xml:space="preserve">The region with the least disease signal was the cingulate gyrus, which for both PCA and </w:t>
      </w:r>
      <w:proofErr w:type="spellStart"/>
      <w:r w:rsidR="00692A76">
        <w:t>tAD</w:t>
      </w:r>
      <w:proofErr w:type="spellEnd"/>
      <w:r w:rsidR="00692A76">
        <w:t xml:space="preserve"> (Fig 2. B-C) has the trajectory that is most flat, which is expected for a region with low disease signal. </w:t>
      </w:r>
    </w:p>
    <w:p w14:paraId="41BC8DAB" w14:textId="4925F652" w:rsidR="00673379" w:rsidRDefault="008130CF" w:rsidP="00673379">
      <w:r>
        <w:t>Finally, the lack of self-</w:t>
      </w:r>
      <w:proofErr w:type="spellStart"/>
      <w:r>
        <w:t>containedness</w:t>
      </w:r>
      <w:proofErr w:type="spellEnd"/>
      <w:r>
        <w:t xml:space="preserve"> of the methods is </w:t>
      </w:r>
      <w:commentRangeStart w:id="30"/>
      <w:r w:rsidR="00CB71CB">
        <w:t>because</w:t>
      </w:r>
      <w:commentRangeEnd w:id="30"/>
      <w:r w:rsidR="00D31533">
        <w:rPr>
          <w:rStyle w:val="CommentReference"/>
        </w:rPr>
        <w:commentReference w:id="30"/>
      </w:r>
      <w:r w:rsidR="00E110EE">
        <w:t>, as explained early in the methods section,</w:t>
      </w:r>
      <w:r>
        <w:t xml:space="preserve"> our hierarchical approach uses a disease progression model (DPM) as a building block. Several DPMs have already been published in the literature, and any of them can be </w:t>
      </w:r>
      <w:r w:rsidR="00E110EE">
        <w:t xml:space="preserve">plugged </w:t>
      </w:r>
      <w:r>
        <w:t xml:space="preserve">in our </w:t>
      </w:r>
      <w:r w:rsidR="00E31200">
        <w:t>higher-level model. We didn’t describe the DPM model of our choice in detail due to it not being the focus of our work.</w:t>
      </w:r>
    </w:p>
    <w:p w14:paraId="7993C251" w14:textId="77777777" w:rsidR="00673379" w:rsidRDefault="00673379" w:rsidP="00673379"/>
    <w:p w14:paraId="34929E87" w14:textId="77777777" w:rsidR="00E31200" w:rsidRDefault="00E31200" w:rsidP="00673379"/>
    <w:p w14:paraId="77D879AE" w14:textId="77777777" w:rsidR="00673379" w:rsidRDefault="00673379" w:rsidP="00C60283">
      <w:pPr>
        <w:pStyle w:val="Heading2"/>
      </w:pPr>
      <w:r>
        <w:t>MICCAI Rebuttal guidelines</w:t>
      </w:r>
    </w:p>
    <w:p w14:paraId="46C103D8" w14:textId="77777777" w:rsidR="00673379" w:rsidRDefault="00673379" w:rsidP="00673379">
      <w:r>
        <w:t>Your rebuttal is addressed to the Area Chairs only. Reviewers will not see it and will not be able to change their reviews.</w:t>
      </w:r>
    </w:p>
    <w:p w14:paraId="75BD4437" w14:textId="77777777" w:rsidR="00673379" w:rsidRDefault="00673379" w:rsidP="00673379">
      <w:r>
        <w:t xml:space="preserve">The goal of the rebuttal is to inform the Area Chairs of major misunderstandings, in your opinion, in the reviewers’ assessment, or of incorrect statements in the reviews. An effective rebuttal focuses only on major critiques. It is not helpful to try to address every minor point in the reviews. By prioritizing and focusing on the major concerns, and by grouping multiple reviewer comments that </w:t>
      </w:r>
      <w:r>
        <w:lastRenderedPageBreak/>
        <w:t>generally pertain to the same issue into a few major categories, you are demonstrating to the Area Chair that you understand the high level messages that were provided in the reviews.</w:t>
      </w:r>
    </w:p>
    <w:p w14:paraId="78EEEE82" w14:textId="77777777" w:rsidR="00673379" w:rsidRDefault="00673379" w:rsidP="00673379"/>
    <w:p w14:paraId="0140ED3D" w14:textId="77777777" w:rsidR="00673379" w:rsidRDefault="00673379" w:rsidP="00673379">
      <w:r>
        <w:t xml:space="preserve">It is useful to </w:t>
      </w:r>
      <w:commentRangeStart w:id="31"/>
      <w:r>
        <w:t>summarize or rephrase the criticism before you address it</w:t>
      </w:r>
      <w:commentRangeEnd w:id="31"/>
      <w:r w:rsidR="00D31533">
        <w:rPr>
          <w:rStyle w:val="CommentReference"/>
        </w:rPr>
        <w:commentReference w:id="31"/>
      </w:r>
      <w:r>
        <w:t>, as long as it is clear what comment(s) you are responding to. While the room for rebuttal is limited, if properly utilized by condensing the response down to the essentials, this is an effective way to let the Area Chairs know that you understood the reviewer’s concerns and have valid answers to the questions raised in the reviews, or else to establish that certain reviewer comments were false or unsubstantiated.</w:t>
      </w:r>
    </w:p>
    <w:p w14:paraId="32D9E1F3" w14:textId="77777777" w:rsidR="00673379" w:rsidRDefault="00673379" w:rsidP="00673379"/>
    <w:p w14:paraId="6BBE083C" w14:textId="77777777" w:rsidR="00673379" w:rsidRDefault="00673379" w:rsidP="00673379">
      <w:r>
        <w:t>An effective rebuttal addresses reviewers' criticisms by explaining where in the paper you had provided the requisite information, perhaps further clarifying it.</w:t>
      </w:r>
    </w:p>
    <w:p w14:paraId="744ECCC8" w14:textId="77777777" w:rsidR="00673379" w:rsidRDefault="00673379" w:rsidP="00673379"/>
    <w:p w14:paraId="0E131B4E" w14:textId="77777777" w:rsidR="00673379" w:rsidRDefault="00673379" w:rsidP="00673379">
      <w:r>
        <w:t>It is not helpful to promise to expand your paper to address all the questions raised by the reviewers. The process does not allow you to change an article substantially, and in all likelihood you don't have sufficient room to add to the paper. These promises are likely to not be taken seriously.</w:t>
      </w:r>
    </w:p>
    <w:p w14:paraId="0E0B428D" w14:textId="77777777" w:rsidR="00673379" w:rsidRDefault="00673379" w:rsidP="00673379"/>
    <w:p w14:paraId="6104CC13" w14:textId="77777777" w:rsidR="00673379" w:rsidRDefault="00673379" w:rsidP="00673379">
      <w:r>
        <w:t xml:space="preserve">A good rebuttal is </w:t>
      </w:r>
      <w:commentRangeStart w:id="32"/>
      <w:r>
        <w:t>polite</w:t>
      </w:r>
      <w:commentRangeEnd w:id="32"/>
      <w:r w:rsidR="00D31533">
        <w:rPr>
          <w:rStyle w:val="CommentReference"/>
        </w:rPr>
        <w:commentReference w:id="32"/>
      </w:r>
      <w:r>
        <w:t>. Being confrontational does not bring any added value to the paper. You should point out however if you feel you have received a review which was not courteous or made false or unsubstantiated arguments that you can succinctly refute.</w:t>
      </w:r>
    </w:p>
    <w:p w14:paraId="1015DF3B" w14:textId="77777777" w:rsidR="00673379" w:rsidRDefault="00673379" w:rsidP="00673379"/>
    <w:p w14:paraId="4ADB2600" w14:textId="79600E0B" w:rsidR="00673379" w:rsidRDefault="00CC5B65" w:rsidP="00CC5B65">
      <w:pPr>
        <w:pStyle w:val="Heading2"/>
      </w:pPr>
      <w:r>
        <w:t>Reviews</w:t>
      </w:r>
    </w:p>
    <w:p w14:paraId="48FBD03F" w14:textId="77777777" w:rsidR="00CC5B65" w:rsidRPr="00CC5B65" w:rsidRDefault="00CC5B65" w:rsidP="00CC5B65"/>
    <w:p w14:paraId="544DA1EB" w14:textId="77777777" w:rsidR="00673379" w:rsidRDefault="00673379" w:rsidP="00673379">
      <w:r>
        <w:t>REVIEWER #1</w:t>
      </w:r>
    </w:p>
    <w:p w14:paraId="41499EFF" w14:textId="77777777" w:rsidR="00673379" w:rsidRDefault="00673379" w:rsidP="00673379">
      <w:r>
        <w:t>2. Please list the major strengths of the paper (bulleted list)</w:t>
      </w:r>
    </w:p>
    <w:p w14:paraId="40656252" w14:textId="77777777" w:rsidR="00673379" w:rsidRDefault="00673379" w:rsidP="00673379">
      <w:r>
        <w:t>- The idea for disease knowledge transfer is novel for modelling the disease progression modelling of the AD. </w:t>
      </w:r>
    </w:p>
    <w:p w14:paraId="0C79BAC9" w14:textId="77777777" w:rsidR="00673379" w:rsidRDefault="00673379" w:rsidP="00673379">
      <w:r>
        <w:t>- The problem is well motivated and the paper is organised well.</w:t>
      </w:r>
    </w:p>
    <w:p w14:paraId="34FF6013" w14:textId="77777777" w:rsidR="00673379" w:rsidRDefault="00673379" w:rsidP="00673379">
      <w:r>
        <w:t>- Validation experiment on 20 DTI scans of PCA patients is good, but no quantitative metric was used the evaluate the results and only visual assessment was carried out in the paper.</w:t>
      </w:r>
    </w:p>
    <w:p w14:paraId="44159570" w14:textId="77777777" w:rsidR="00673379" w:rsidRDefault="00673379" w:rsidP="00673379">
      <w:r>
        <w:t>3. Please list any major weaknesses of the paper (bulleted list)</w:t>
      </w:r>
    </w:p>
    <w:p w14:paraId="0B12D00B" w14:textId="77777777" w:rsidR="00673379" w:rsidRDefault="00673379" w:rsidP="00673379">
      <w:r>
        <w:t>- Albeit the idea looks interesting, but the validation results in Fig. 4 does not look promising. The predicted trajectories do not match well to the experimental data. This has been mentioned as a limitation of the method by authors in section 5, but this was the initial objective of this paper. What is the benefit of this method then?</w:t>
      </w:r>
    </w:p>
    <w:p w14:paraId="6BC3EE1D" w14:textId="77777777" w:rsidR="00673379" w:rsidRDefault="00673379" w:rsidP="00673379"/>
    <w:p w14:paraId="5692D09C" w14:textId="77777777" w:rsidR="00673379" w:rsidRDefault="00673379" w:rsidP="00673379">
      <w:r>
        <w:t>- How do you decide the functional units a priori and why should one assume that different types of AD affect the biomarkers in the same way in those selected functional units?</w:t>
      </w:r>
    </w:p>
    <w:p w14:paraId="5959D719" w14:textId="77777777" w:rsidR="00673379" w:rsidRDefault="00673379" w:rsidP="00673379"/>
    <w:p w14:paraId="669DBF88" w14:textId="77777777" w:rsidR="00673379" w:rsidRDefault="00673379" w:rsidP="00673379">
      <w:r>
        <w:t>- The paper is not self-contained and one should see the referenced papers to fully understand the method.</w:t>
      </w:r>
    </w:p>
    <w:p w14:paraId="4CC9C25C" w14:textId="77777777" w:rsidR="00673379" w:rsidRDefault="00673379" w:rsidP="00673379">
      <w:r>
        <w:t>4. Please provide detailed and constructive comments for the authors. Please also refer to our Reviewer's guide on what makes a good review: http://www.miccai2018.org/files/downloads/MICCAI2018-Reviewers.pdf</w:t>
      </w:r>
    </w:p>
    <w:p w14:paraId="73322A38" w14:textId="77777777" w:rsidR="00673379" w:rsidRDefault="00673379" w:rsidP="00673379">
      <w:r>
        <w:t>Given your probabilistic formulation, is it possible to model the correlation between biomarkers in the model using a categorical distribution rather assigning them a priori?</w:t>
      </w:r>
    </w:p>
    <w:p w14:paraId="668AAEA3" w14:textId="77777777" w:rsidR="00673379" w:rsidRDefault="00673379" w:rsidP="00673379">
      <w:r>
        <w:t>REVIEWER #2</w:t>
      </w:r>
    </w:p>
    <w:p w14:paraId="715A8CA3" w14:textId="77777777" w:rsidR="00673379" w:rsidRDefault="00673379" w:rsidP="00673379">
      <w:r>
        <w:t>2. Please list the major strengths of the paper (bulleted list)</w:t>
      </w:r>
    </w:p>
    <w:p w14:paraId="39D238DC" w14:textId="77777777" w:rsidR="00673379" w:rsidRDefault="00673379" w:rsidP="00673379">
      <w:r>
        <w:t>-  Very innovative method, which could empower the incomplete datasets of rare diseases by taking advantage of their connections with those well-studied diseases which have more complete data. </w:t>
      </w:r>
    </w:p>
    <w:p w14:paraId="50DC1C46" w14:textId="77777777" w:rsidR="00673379" w:rsidRDefault="00673379" w:rsidP="00673379">
      <w:r>
        <w:t>- Considering the space limitation, the results are very well presented with proper discussions.</w:t>
      </w:r>
    </w:p>
    <w:p w14:paraId="273586CB" w14:textId="77777777" w:rsidR="00673379" w:rsidRDefault="00673379" w:rsidP="00673379">
      <w:r>
        <w:t>3. Please list any major weaknesses of the paper (bulleted list)</w:t>
      </w:r>
    </w:p>
    <w:p w14:paraId="4B80D9A9" w14:textId="77777777" w:rsidR="00673379" w:rsidRDefault="00673379" w:rsidP="00673379">
      <w:r>
        <w:t>- The methodology part is hard to follow. </w:t>
      </w:r>
    </w:p>
    <w:p w14:paraId="292AFFEA" w14:textId="77777777" w:rsidR="00673379" w:rsidRDefault="00673379" w:rsidP="00673379">
      <w:r>
        <w:t>4. Please provide detailed and constructive comments for the authors. Please also refer to our Reviewer's guide on what makes a good review: http://www.miccai2018.org/files/downloads/MICCAI2018-Reviewers.pdf</w:t>
      </w:r>
    </w:p>
    <w:p w14:paraId="71A86D7A" w14:textId="77777777" w:rsidR="00673379" w:rsidRDefault="00673379" w:rsidP="00673379">
      <w:r>
        <w:t>-  One concern regarding the results is that SUVR is a normalized ratio and using TIV as covariate may not be appropriate. This could also affect the final estimated trajectory. </w:t>
      </w:r>
    </w:p>
    <w:p w14:paraId="657CC75F" w14:textId="77777777" w:rsidR="00673379" w:rsidRDefault="00673379" w:rsidP="00673379">
      <w:r>
        <w:t>- For trajectory estimation, it is better to quantify the fit rather than evaluating it based on visualization.</w:t>
      </w:r>
    </w:p>
    <w:p w14:paraId="7EF970A2" w14:textId="77777777" w:rsidR="00673379" w:rsidRDefault="00673379" w:rsidP="00673379">
      <w:r>
        <w:t>REVIEWER #3</w:t>
      </w:r>
    </w:p>
    <w:p w14:paraId="4262F0FC" w14:textId="77777777" w:rsidR="00673379" w:rsidRDefault="00673379" w:rsidP="00673379">
      <w:r>
        <w:t>2. Please list the major strengths of the paper (bulleted list)</w:t>
      </w:r>
    </w:p>
    <w:p w14:paraId="68C3D062" w14:textId="77777777" w:rsidR="00673379" w:rsidRDefault="00673379" w:rsidP="00673379">
      <w:r>
        <w:t>This work constructed brain region-specific biomarker progression, by integrating multimodal imaging from different diseases. </w:t>
      </w:r>
    </w:p>
    <w:p w14:paraId="3B1E1B77" w14:textId="77777777" w:rsidR="00673379" w:rsidRDefault="00673379" w:rsidP="00673379">
      <w:r>
        <w:t>3. Please list any major weaknesses of the paper (bulleted list)</w:t>
      </w:r>
    </w:p>
    <w:p w14:paraId="0D10723C" w14:textId="77777777" w:rsidR="00673379" w:rsidRDefault="00673379" w:rsidP="00673379">
      <w:r>
        <w:t>Although the region dysfunction can be evaluated from measurements of this region, like atrophy from MRI, amyloid deposit from AV45, not all imaging modalities have changes or have differences between patients and controls. I am afraid using information from the combination of different disease to infer disease-specific progression need more disease specific knowledge.</w:t>
      </w:r>
    </w:p>
    <w:p w14:paraId="4AFB1EA5" w14:textId="77777777" w:rsidR="00673379" w:rsidRDefault="00673379" w:rsidP="00673379">
      <w:r>
        <w:t>4. Please provide detailed and constructive comments for the authors. Please also refer to our Reviewer's guide on what makes a good review: http://www.miccai2018.org/files/downloads/MICCAI2018-Reviewers.pdf</w:t>
      </w:r>
    </w:p>
    <w:p w14:paraId="1ED37849" w14:textId="77777777" w:rsidR="00673379" w:rsidRDefault="00673379" w:rsidP="00673379">
      <w:r>
        <w:t>This paper explored an interesting problem. However, the validation results cannot confirm me the performance for predicting progression of biomarker from other biomarkers.</w:t>
      </w:r>
    </w:p>
    <w:sectPr w:rsidR="0067337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shaghi, Arman" w:date="2018-05-02T15:29:00Z" w:initials="EA">
    <w:p w14:paraId="3C3253E3" w14:textId="26FD468E" w:rsidR="007C5889" w:rsidRDefault="007C5889">
      <w:pPr>
        <w:pStyle w:val="CommentText"/>
      </w:pPr>
      <w:r>
        <w:rPr>
          <w:rStyle w:val="CommentReference"/>
        </w:rPr>
        <w:annotationRef/>
      </w:r>
      <w:r>
        <w:t xml:space="preserve">Thank them at the beginning. </w:t>
      </w:r>
    </w:p>
  </w:comment>
  <w:comment w:id="1" w:author="Neil Oxtoby" w:date="2018-05-02T15:06:00Z" w:initials="NO">
    <w:p w14:paraId="3EA2745D" w14:textId="14159B23" w:rsidR="004E4C09" w:rsidRDefault="004E4C09">
      <w:pPr>
        <w:pStyle w:val="CommentText"/>
      </w:pPr>
      <w:r>
        <w:rPr>
          <w:rStyle w:val="CommentReference"/>
        </w:rPr>
        <w:annotationRef/>
      </w:r>
      <w:r>
        <w:t>Rewrite this paragraph more optimistically: strengths first, then weaknesses. And maybe call them shortcomings, rather than weaknesses.</w:t>
      </w:r>
    </w:p>
  </w:comment>
  <w:comment w:id="6" w:author="Eshaghi, Arman" w:date="2018-05-02T15:29:00Z" w:initials="EA">
    <w:p w14:paraId="5D8878F2" w14:textId="1F95BB29" w:rsidR="007C5889" w:rsidRDefault="007C5889">
      <w:pPr>
        <w:pStyle w:val="CommentText"/>
      </w:pPr>
      <w:r>
        <w:rPr>
          <w:rStyle w:val="CommentReference"/>
        </w:rPr>
        <w:annotationRef/>
      </w:r>
      <w:r>
        <w:t xml:space="preserve">“Have been working on them after submission to improve” rather than we did not have time. </w:t>
      </w:r>
    </w:p>
  </w:comment>
  <w:comment w:id="9" w:author="Razvan Valentin Marinescu" w:date="2018-05-02T13:54:00Z" w:initials="RVM">
    <w:p w14:paraId="03649D54" w14:textId="77777777" w:rsidR="007E276F" w:rsidRDefault="00E110EE">
      <w:pPr>
        <w:pStyle w:val="CommentText"/>
      </w:pPr>
      <w:r>
        <w:rPr>
          <w:rStyle w:val="CommentReference"/>
        </w:rPr>
        <w:annotationRef/>
      </w:r>
      <w:r>
        <w:t xml:space="preserve">TODO: try predicting PCA DTI values from MRI with a simpler method, e.g. DPM trained on typical AD </w:t>
      </w:r>
      <w:r w:rsidR="00B41657">
        <w:t xml:space="preserve">or PCA </w:t>
      </w:r>
      <w:r>
        <w:t xml:space="preserve">only, or </w:t>
      </w:r>
      <w:r w:rsidR="00B41657">
        <w:t xml:space="preserve">ROI-independent </w:t>
      </w:r>
      <w:r>
        <w:t>linear predictor</w:t>
      </w:r>
      <w:r w:rsidR="00B41657">
        <w:t>s</w:t>
      </w:r>
      <w:r>
        <w:t xml:space="preserve"> of DTI from MRI. </w:t>
      </w:r>
    </w:p>
    <w:p w14:paraId="45F44CB3" w14:textId="77777777" w:rsidR="007E276F" w:rsidRDefault="007E276F">
      <w:pPr>
        <w:pStyle w:val="CommentText"/>
      </w:pPr>
    </w:p>
    <w:p w14:paraId="482F36CF" w14:textId="56E87389" w:rsidR="007E276F" w:rsidRDefault="00E110EE">
      <w:pPr>
        <w:pStyle w:val="CommentText"/>
      </w:pPr>
      <w:r>
        <w:t xml:space="preserve">If </w:t>
      </w:r>
      <w:r w:rsidR="007E276F">
        <w:t>the above</w:t>
      </w:r>
      <w:r>
        <w:t xml:space="preserve"> fails</w:t>
      </w:r>
      <w:r w:rsidR="005C47EE">
        <w:t xml:space="preserve"> or I don’t manage to finish it by the deadline</w:t>
      </w:r>
      <w:r>
        <w:t xml:space="preserve">, I will say that “We </w:t>
      </w:r>
      <w:r w:rsidR="005C47EE">
        <w:t>will i</w:t>
      </w:r>
      <w:r>
        <w:t>mprove the validation part to give some clear indication of benefit</w:t>
      </w:r>
      <w:r w:rsidR="00B41657">
        <w:t>, by comparing DKT with existing models that do not leverage data from other neurodegenerative diseases.</w:t>
      </w:r>
      <w:r>
        <w:t>”</w:t>
      </w:r>
      <w:r w:rsidR="008A780B">
        <w:t xml:space="preserve"> </w:t>
      </w:r>
      <w:r w:rsidR="005C47EE">
        <w:t>Feel free to re-phrase also this sentence above.</w:t>
      </w:r>
    </w:p>
    <w:p w14:paraId="56567D7D" w14:textId="77777777" w:rsidR="007E276F" w:rsidRDefault="007E276F">
      <w:pPr>
        <w:pStyle w:val="CommentText"/>
      </w:pPr>
    </w:p>
    <w:p w14:paraId="4F18F987" w14:textId="77777777" w:rsidR="00E110EE" w:rsidRDefault="008A780B">
      <w:pPr>
        <w:pStyle w:val="CommentText"/>
      </w:pPr>
      <w:r>
        <w:t xml:space="preserve">Another option is to include some </w:t>
      </w:r>
      <w:r w:rsidR="007E276F">
        <w:t>performance evaluation that doesn’t compare DKT to other methods (e.g. RMSE between predictions and actual values, robustness under cross-validation, differential diagnosis performance).</w:t>
      </w:r>
    </w:p>
  </w:comment>
  <w:comment w:id="10" w:author="Neil Oxtoby" w:date="2018-05-02T15:10:00Z" w:initials="NO">
    <w:p w14:paraId="6BC5C360" w14:textId="1CE979A5" w:rsidR="004E4C09" w:rsidRDefault="004E4C09">
      <w:pPr>
        <w:pStyle w:val="CommentText"/>
      </w:pPr>
      <w:r>
        <w:rPr>
          <w:rStyle w:val="CommentReference"/>
        </w:rPr>
        <w:annotationRef/>
      </w:r>
      <w:r>
        <w:t xml:space="preserve">My preference is to leave out some PCA testing data that you have, use DKT to </w:t>
      </w:r>
      <w:proofErr w:type="spellStart"/>
      <w:r>
        <w:t>estiamte</w:t>
      </w:r>
      <w:proofErr w:type="spellEnd"/>
      <w:r>
        <w:t xml:space="preserve"> trajectories, then use DPM to build trajectories for the testing data, and compare DKT and DPM trajectories.</w:t>
      </w:r>
    </w:p>
  </w:comment>
  <w:comment w:id="22" w:author="Neil Oxtoby" w:date="2018-05-02T15:12:00Z" w:initials="NO">
    <w:p w14:paraId="43EC6185" w14:textId="2A123B85" w:rsidR="004E4C09" w:rsidRDefault="004E4C09">
      <w:pPr>
        <w:pStyle w:val="CommentText"/>
      </w:pPr>
      <w:r>
        <w:rPr>
          <w:rStyle w:val="CommentReference"/>
        </w:rPr>
        <w:annotationRef/>
      </w:r>
      <w:r>
        <w:t>Must address the fact that DKT is directly motivated to overcome this, so it’s not a valid justification here.</w:t>
      </w:r>
    </w:p>
  </w:comment>
  <w:comment w:id="20" w:author="Eshaghi, Arman" w:date="2018-05-02T15:34:00Z" w:initials="EA">
    <w:p w14:paraId="7F258160" w14:textId="1020C770" w:rsidR="00C25DFC" w:rsidRDefault="00C25DFC">
      <w:pPr>
        <w:pStyle w:val="CommentText"/>
      </w:pPr>
      <w:r>
        <w:rPr>
          <w:rStyle w:val="CommentReference"/>
        </w:rPr>
        <w:annotationRef/>
      </w:r>
      <w:r>
        <w:t>This is very negative.</w:t>
      </w:r>
    </w:p>
  </w:comment>
  <w:comment w:id="27" w:author="Neil Oxtoby" w:date="2018-05-02T15:13:00Z" w:initials="NO">
    <w:p w14:paraId="3C21CEAF" w14:textId="77777777" w:rsidR="004E4C09" w:rsidRDefault="004E4C09">
      <w:pPr>
        <w:pStyle w:val="CommentText"/>
      </w:pPr>
      <w:r>
        <w:rPr>
          <w:rStyle w:val="CommentReference"/>
        </w:rPr>
        <w:annotationRef/>
      </w:r>
      <w:r>
        <w:t>Be careful not to add in new terms that might confuse things. If no-one’s mentioned bias before, why bring it up?</w:t>
      </w:r>
    </w:p>
    <w:p w14:paraId="18822194" w14:textId="5A5D26A5" w:rsidR="004E4C09" w:rsidRDefault="004E4C09">
      <w:pPr>
        <w:pStyle w:val="CommentText"/>
      </w:pPr>
      <w:r>
        <w:t>Just reword this.</w:t>
      </w:r>
    </w:p>
  </w:comment>
  <w:comment w:id="28" w:author="Neil Oxtoby" w:date="2018-05-02T15:19:00Z" w:initials="NO">
    <w:p w14:paraId="011097AD" w14:textId="1496865B" w:rsidR="00D31533" w:rsidRDefault="00D31533">
      <w:pPr>
        <w:pStyle w:val="CommentText"/>
      </w:pPr>
      <w:r>
        <w:rPr>
          <w:rStyle w:val="CommentReference"/>
        </w:rPr>
        <w:annotationRef/>
      </w:r>
      <w:r>
        <w:t>Makes me think that perhaps the best use of DKT is within-disease, between cohorts. Specifically, where a typical AD study has only performed structural MRI, DKT could be used to infer AV45 information by transferring knowledge from a more comprehensive study cohort.</w:t>
      </w:r>
    </w:p>
  </w:comment>
  <w:comment w:id="29" w:author="Neil Oxtoby" w:date="2018-05-02T15:22:00Z" w:initials="NO">
    <w:p w14:paraId="6DAD05CE" w14:textId="6E7D0812" w:rsidR="00D31533" w:rsidRDefault="00D31533">
      <w:pPr>
        <w:pStyle w:val="CommentText"/>
      </w:pPr>
      <w:r>
        <w:rPr>
          <w:rStyle w:val="CommentReference"/>
        </w:rPr>
        <w:annotationRef/>
      </w:r>
      <w:r>
        <w:t>You’ve mentioned this twice now. Can probably delete the earlier reference, and just keep this paragraph.</w:t>
      </w:r>
    </w:p>
  </w:comment>
  <w:comment w:id="30" w:author="Neil Oxtoby" w:date="2018-05-02T15:23:00Z" w:initials="NO">
    <w:p w14:paraId="50679555" w14:textId="5008531F" w:rsidR="00D31533" w:rsidRDefault="00D31533">
      <w:pPr>
        <w:pStyle w:val="CommentText"/>
      </w:pPr>
      <w:r>
        <w:rPr>
          <w:rStyle w:val="CommentReference"/>
        </w:rPr>
        <w:annotationRef/>
      </w:r>
      <w:r>
        <w:t>Also because of the MICCAI page limit?</w:t>
      </w:r>
    </w:p>
  </w:comment>
  <w:comment w:id="31" w:author="Neil Oxtoby" w:date="2018-05-02T15:24:00Z" w:initials="NO">
    <w:p w14:paraId="6A69B5E9" w14:textId="0F00843D" w:rsidR="00D31533" w:rsidRDefault="00D31533">
      <w:pPr>
        <w:pStyle w:val="CommentText"/>
      </w:pPr>
      <w:r>
        <w:rPr>
          <w:rStyle w:val="CommentReference"/>
        </w:rPr>
        <w:annotationRef/>
      </w:r>
      <w:r>
        <w:t>This encourages me to use explicit bullet points for each major criticism, and explicitly reference the reviewer comments, e.g., “Reviewer 1, Comment 4” (or whatever)</w:t>
      </w:r>
    </w:p>
  </w:comment>
  <w:comment w:id="32" w:author="Neil Oxtoby" w:date="2018-05-02T15:25:00Z" w:initials="NO">
    <w:p w14:paraId="21DDE33E" w14:textId="0A5309D7" w:rsidR="00D31533" w:rsidRDefault="00D31533">
      <w:pPr>
        <w:pStyle w:val="CommentText"/>
      </w:pPr>
      <w:r>
        <w:rPr>
          <w:rStyle w:val="CommentReference"/>
        </w:rPr>
        <w:annotationRef/>
      </w:r>
      <w:r>
        <w:t>But you don’t have to “completely agree” with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253E3" w15:done="0"/>
  <w15:commentEx w15:paraId="3EA2745D" w15:done="0"/>
  <w15:commentEx w15:paraId="5D8878F2" w15:done="0"/>
  <w15:commentEx w15:paraId="4F18F987" w15:done="0"/>
  <w15:commentEx w15:paraId="6BC5C360" w15:paraIdParent="4F18F987" w15:done="0"/>
  <w15:commentEx w15:paraId="43EC6185" w15:done="0"/>
  <w15:commentEx w15:paraId="7F258160" w15:done="0"/>
  <w15:commentEx w15:paraId="18822194" w15:done="0"/>
  <w15:commentEx w15:paraId="011097AD" w15:done="0"/>
  <w15:commentEx w15:paraId="6DAD05CE" w15:done="0"/>
  <w15:commentEx w15:paraId="50679555" w15:done="0"/>
  <w15:commentEx w15:paraId="6A69B5E9" w15:done="0"/>
  <w15:commentEx w15:paraId="21DDE3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253E3" w16cid:durableId="1E9457CA"/>
  <w16cid:commentId w16cid:paraId="3EA2745D" w16cid:durableId="1E945262"/>
  <w16cid:commentId w16cid:paraId="5D8878F2" w16cid:durableId="1E9457F7"/>
  <w16cid:commentId w16cid:paraId="4F18F987" w16cid:durableId="1E9441AE"/>
  <w16cid:commentId w16cid:paraId="6BC5C360" w16cid:durableId="1E945381"/>
  <w16cid:commentId w16cid:paraId="43EC6185" w16cid:durableId="1E9453DD"/>
  <w16cid:commentId w16cid:paraId="7F258160" w16cid:durableId="1E9458FD"/>
  <w16cid:commentId w16cid:paraId="18822194" w16cid:durableId="1E945416"/>
  <w16cid:commentId w16cid:paraId="011097AD" w16cid:durableId="1E945577"/>
  <w16cid:commentId w16cid:paraId="6DAD05CE" w16cid:durableId="1E945627"/>
  <w16cid:commentId w16cid:paraId="50679555" w16cid:durableId="1E94566B"/>
  <w16cid:commentId w16cid:paraId="6A69B5E9" w16cid:durableId="1E94569A"/>
  <w16cid:commentId w16cid:paraId="21DDE33E" w16cid:durableId="1E9456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shaghi, Arman">
    <w15:presenceInfo w15:providerId="Windows Live" w15:userId="5d30d581-b3aa-40e1-8af2-72245bbfdd30"/>
  </w15:person>
  <w15:person w15:author="Neil Oxtoby">
    <w15:presenceInfo w15:providerId="Windows Live" w15:userId="dae58a4fd8326535"/>
  </w15:person>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379"/>
    <w:rsid w:val="000123A1"/>
    <w:rsid w:val="00152F3A"/>
    <w:rsid w:val="00162C21"/>
    <w:rsid w:val="002F7FCC"/>
    <w:rsid w:val="0034537D"/>
    <w:rsid w:val="003464D5"/>
    <w:rsid w:val="00376231"/>
    <w:rsid w:val="004E4C09"/>
    <w:rsid w:val="005C47EE"/>
    <w:rsid w:val="005E31EF"/>
    <w:rsid w:val="00673379"/>
    <w:rsid w:val="00692A76"/>
    <w:rsid w:val="007C5889"/>
    <w:rsid w:val="007E276F"/>
    <w:rsid w:val="008130CF"/>
    <w:rsid w:val="008276F0"/>
    <w:rsid w:val="00850C05"/>
    <w:rsid w:val="008A780B"/>
    <w:rsid w:val="00A15EF6"/>
    <w:rsid w:val="00A35EFC"/>
    <w:rsid w:val="00AA6F60"/>
    <w:rsid w:val="00B41657"/>
    <w:rsid w:val="00BC32F2"/>
    <w:rsid w:val="00C25DFC"/>
    <w:rsid w:val="00C60283"/>
    <w:rsid w:val="00C8766F"/>
    <w:rsid w:val="00CB71CB"/>
    <w:rsid w:val="00CC5B65"/>
    <w:rsid w:val="00D01DF2"/>
    <w:rsid w:val="00D31533"/>
    <w:rsid w:val="00DA1D33"/>
    <w:rsid w:val="00E110EE"/>
    <w:rsid w:val="00E31200"/>
    <w:rsid w:val="00EF2A6F"/>
    <w:rsid w:val="00EF457B"/>
    <w:rsid w:val="00F147A8"/>
    <w:rsid w:val="00F20076"/>
    <w:rsid w:val="00FA455E"/>
    <w:rsid w:val="00FC74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7614"/>
  <w15:chartTrackingRefBased/>
  <w15:docId w15:val="{EBAD10E8-5EEC-4CA0-A07E-D51E0D8A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02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10EE"/>
    <w:rPr>
      <w:sz w:val="16"/>
      <w:szCs w:val="16"/>
    </w:rPr>
  </w:style>
  <w:style w:type="paragraph" w:styleId="CommentText">
    <w:name w:val="annotation text"/>
    <w:basedOn w:val="Normal"/>
    <w:link w:val="CommentTextChar"/>
    <w:uiPriority w:val="99"/>
    <w:semiHidden/>
    <w:unhideWhenUsed/>
    <w:rsid w:val="00E110EE"/>
    <w:pPr>
      <w:spacing w:line="240" w:lineRule="auto"/>
    </w:pPr>
    <w:rPr>
      <w:sz w:val="20"/>
      <w:szCs w:val="20"/>
    </w:rPr>
  </w:style>
  <w:style w:type="character" w:customStyle="1" w:styleId="CommentTextChar">
    <w:name w:val="Comment Text Char"/>
    <w:basedOn w:val="DefaultParagraphFont"/>
    <w:link w:val="CommentText"/>
    <w:uiPriority w:val="99"/>
    <w:semiHidden/>
    <w:rsid w:val="00E110EE"/>
    <w:rPr>
      <w:sz w:val="20"/>
      <w:szCs w:val="20"/>
    </w:rPr>
  </w:style>
  <w:style w:type="paragraph" w:styleId="CommentSubject">
    <w:name w:val="annotation subject"/>
    <w:basedOn w:val="CommentText"/>
    <w:next w:val="CommentText"/>
    <w:link w:val="CommentSubjectChar"/>
    <w:uiPriority w:val="99"/>
    <w:semiHidden/>
    <w:unhideWhenUsed/>
    <w:rsid w:val="00E110EE"/>
    <w:rPr>
      <w:b/>
      <w:bCs/>
    </w:rPr>
  </w:style>
  <w:style w:type="character" w:customStyle="1" w:styleId="CommentSubjectChar">
    <w:name w:val="Comment Subject Char"/>
    <w:basedOn w:val="CommentTextChar"/>
    <w:link w:val="CommentSubject"/>
    <w:uiPriority w:val="99"/>
    <w:semiHidden/>
    <w:rsid w:val="00E110EE"/>
    <w:rPr>
      <w:b/>
      <w:bCs/>
      <w:sz w:val="20"/>
      <w:szCs w:val="20"/>
    </w:rPr>
  </w:style>
  <w:style w:type="paragraph" w:styleId="BalloonText">
    <w:name w:val="Balloon Text"/>
    <w:basedOn w:val="Normal"/>
    <w:link w:val="BalloonTextChar"/>
    <w:uiPriority w:val="99"/>
    <w:semiHidden/>
    <w:unhideWhenUsed/>
    <w:rsid w:val="00E11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0EE"/>
    <w:rPr>
      <w:rFonts w:ascii="Segoe UI" w:hAnsi="Segoe UI" w:cs="Segoe UI"/>
      <w:sz w:val="18"/>
      <w:szCs w:val="18"/>
    </w:rPr>
  </w:style>
  <w:style w:type="character" w:customStyle="1" w:styleId="Heading2Char">
    <w:name w:val="Heading 2 Char"/>
    <w:basedOn w:val="DefaultParagraphFont"/>
    <w:link w:val="Heading2"/>
    <w:uiPriority w:val="9"/>
    <w:rsid w:val="00C602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EE9E3-897C-7342-99EC-033574594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Eshaghi, Arman</cp:lastModifiedBy>
  <cp:revision>2</cp:revision>
  <dcterms:created xsi:type="dcterms:W3CDTF">2018-05-02T14:42:00Z</dcterms:created>
  <dcterms:modified xsi:type="dcterms:W3CDTF">2018-05-02T14:42:00Z</dcterms:modified>
</cp:coreProperties>
</file>